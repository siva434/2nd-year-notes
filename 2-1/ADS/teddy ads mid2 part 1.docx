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D4ED" w14:textId="77777777" w:rsidR="0080026C" w:rsidRDefault="0080026C" w:rsidP="0066140C">
      <w:pPr>
        <w:rPr>
          <w:b/>
          <w:bCs/>
          <w:sz w:val="36"/>
          <w:szCs w:val="36"/>
          <w:lang w:val="en-US"/>
        </w:rPr>
      </w:pPr>
      <w:r>
        <w:rPr>
          <w:b/>
          <w:bCs/>
          <w:sz w:val="36"/>
          <w:szCs w:val="36"/>
          <w:lang w:val="en-US"/>
        </w:rPr>
        <w:t>Unit-4</w:t>
      </w:r>
    </w:p>
    <w:p w14:paraId="01752B45" w14:textId="7A7A1825" w:rsidR="0066140C" w:rsidRPr="0066140C" w:rsidRDefault="0080026C" w:rsidP="0066140C">
      <w:pPr>
        <w:rPr>
          <w:b/>
          <w:bCs/>
          <w:sz w:val="36"/>
          <w:szCs w:val="36"/>
        </w:rPr>
      </w:pPr>
      <w:r>
        <w:rPr>
          <w:b/>
          <w:bCs/>
          <w:sz w:val="36"/>
          <w:szCs w:val="36"/>
          <w:lang w:val="en-US"/>
        </w:rPr>
        <w:t>1</w:t>
      </w:r>
      <w:proofErr w:type="gramStart"/>
      <w:r>
        <w:rPr>
          <w:b/>
          <w:bCs/>
          <w:sz w:val="36"/>
          <w:szCs w:val="36"/>
          <w:lang w:val="en-US"/>
        </w:rPr>
        <w:t>b)</w:t>
      </w:r>
      <w:r w:rsidR="0066140C" w:rsidRPr="0066140C">
        <w:rPr>
          <w:b/>
          <w:bCs/>
          <w:sz w:val="36"/>
          <w:szCs w:val="36"/>
          <w:lang w:val="en-US"/>
        </w:rPr>
        <w:t>B</w:t>
      </w:r>
      <w:proofErr w:type="gramEnd"/>
      <w:r w:rsidR="0066140C" w:rsidRPr="0066140C">
        <w:rPr>
          <w:b/>
          <w:bCs/>
          <w:sz w:val="36"/>
          <w:szCs w:val="36"/>
          <w:lang w:val="en-US"/>
        </w:rPr>
        <w:t>-Trees</w:t>
      </w:r>
    </w:p>
    <w:p w14:paraId="16A97815" w14:textId="77777777" w:rsidR="0066140C" w:rsidRPr="0066140C" w:rsidRDefault="0066140C" w:rsidP="0066140C">
      <w:pPr>
        <w:rPr>
          <w:sz w:val="36"/>
          <w:szCs w:val="36"/>
        </w:rPr>
      </w:pPr>
      <w:r w:rsidRPr="0066140C">
        <w:rPr>
          <w:b/>
          <w:bCs/>
          <w:sz w:val="36"/>
          <w:szCs w:val="36"/>
          <w:lang w:val="en-US"/>
        </w:rPr>
        <w:t>properties:</w:t>
      </w:r>
    </w:p>
    <w:p w14:paraId="7E708748" w14:textId="77777777" w:rsidR="0066140C" w:rsidRPr="007C3678" w:rsidRDefault="0066140C" w:rsidP="0066140C">
      <w:pPr>
        <w:rPr>
          <w:sz w:val="28"/>
          <w:szCs w:val="28"/>
        </w:rPr>
      </w:pPr>
      <w:r w:rsidRPr="007C3678">
        <w:rPr>
          <w:sz w:val="28"/>
          <w:szCs w:val="28"/>
          <w:lang w:val="en-US"/>
        </w:rPr>
        <w:t xml:space="preserve">Every node in the B-tree has at most (maximum) </w:t>
      </w:r>
      <w:r w:rsidRPr="007C3678">
        <w:rPr>
          <w:i/>
          <w:iCs/>
          <w:sz w:val="28"/>
          <w:szCs w:val="28"/>
          <w:lang w:val="en-US"/>
        </w:rPr>
        <w:t>m</w:t>
      </w:r>
      <w:r w:rsidRPr="007C3678">
        <w:rPr>
          <w:sz w:val="28"/>
          <w:szCs w:val="28"/>
          <w:lang w:val="en-US"/>
        </w:rPr>
        <w:t xml:space="preserve"> children. </w:t>
      </w:r>
    </w:p>
    <w:p w14:paraId="3E02C433" w14:textId="77777777" w:rsidR="0066140C" w:rsidRPr="007C3678" w:rsidRDefault="0066140C" w:rsidP="0066140C">
      <w:pPr>
        <w:rPr>
          <w:sz w:val="28"/>
          <w:szCs w:val="28"/>
        </w:rPr>
      </w:pPr>
      <w:r w:rsidRPr="007C3678">
        <w:rPr>
          <w:sz w:val="28"/>
          <w:szCs w:val="28"/>
          <w:lang w:val="en-US"/>
        </w:rPr>
        <w:t xml:space="preserve">Every node in the B-tree except the root node and leaf nodes have at least (minimum) </w:t>
      </w:r>
      <w:r w:rsidRPr="007C3678">
        <w:rPr>
          <w:i/>
          <w:iCs/>
          <w:sz w:val="28"/>
          <w:szCs w:val="28"/>
          <w:lang w:val="en-US"/>
        </w:rPr>
        <w:t>m</w:t>
      </w:r>
      <w:r w:rsidRPr="007C3678">
        <w:rPr>
          <w:sz w:val="28"/>
          <w:szCs w:val="28"/>
          <w:lang w:val="en-US"/>
        </w:rPr>
        <w:t>⁄2 children. This condition helps to keep the tree bushy so that the path from the root node to the leaf is very short even in a tree that stores a lot of data.</w:t>
      </w:r>
    </w:p>
    <w:p w14:paraId="0B2DB9DD" w14:textId="77777777" w:rsidR="0066140C" w:rsidRPr="007C3678" w:rsidRDefault="0066140C" w:rsidP="0066140C">
      <w:pPr>
        <w:rPr>
          <w:sz w:val="28"/>
          <w:szCs w:val="28"/>
        </w:rPr>
      </w:pPr>
      <w:r w:rsidRPr="007C3678">
        <w:rPr>
          <w:sz w:val="28"/>
          <w:szCs w:val="28"/>
          <w:lang w:val="en-US"/>
        </w:rPr>
        <w:t xml:space="preserve">The root node has at least two children if it is not a terminal (leaf) node. </w:t>
      </w:r>
    </w:p>
    <w:p w14:paraId="744004E3" w14:textId="77777777" w:rsidR="0066140C" w:rsidRPr="007C3678" w:rsidRDefault="0066140C" w:rsidP="0066140C">
      <w:pPr>
        <w:rPr>
          <w:sz w:val="28"/>
          <w:szCs w:val="28"/>
        </w:rPr>
      </w:pPr>
      <w:r w:rsidRPr="007C3678">
        <w:rPr>
          <w:sz w:val="28"/>
          <w:szCs w:val="28"/>
          <w:lang w:val="en-US"/>
        </w:rPr>
        <w:t xml:space="preserve">All leaf nodes are at the same level. </w:t>
      </w:r>
    </w:p>
    <w:p w14:paraId="57085BBE" w14:textId="5DB480B2" w:rsidR="0066140C" w:rsidRDefault="0066140C" w:rsidP="0066140C">
      <w:pPr>
        <w:rPr>
          <w:sz w:val="36"/>
          <w:szCs w:val="36"/>
          <w:lang w:val="en-US"/>
        </w:rPr>
      </w:pPr>
      <w:r w:rsidRPr="007C3678">
        <w:rPr>
          <w:sz w:val="28"/>
          <w:szCs w:val="28"/>
          <w:lang w:val="en-US"/>
        </w:rPr>
        <w:t>An internal node in the B tree can have n number of children, where 0 ≤n ≤ m. it is not necessary that every node has the same number of children, but the only restriction is that the</w:t>
      </w:r>
      <w:r w:rsidRPr="0066140C">
        <w:rPr>
          <w:sz w:val="36"/>
          <w:szCs w:val="36"/>
          <w:lang w:val="en-US"/>
        </w:rPr>
        <w:t xml:space="preserve"> </w:t>
      </w:r>
      <w:r w:rsidR="00DA2939" w:rsidRPr="00DA2939">
        <w:rPr>
          <w:sz w:val="36"/>
          <w:szCs w:val="36"/>
          <w:lang w:val="en-US"/>
        </w:rPr>
        <w:t xml:space="preserve">node should have at least m/2 </w:t>
      </w:r>
      <w:proofErr w:type="gramStart"/>
      <w:r w:rsidR="00DA2939" w:rsidRPr="00DA2939">
        <w:rPr>
          <w:sz w:val="36"/>
          <w:szCs w:val="36"/>
          <w:lang w:val="en-US"/>
        </w:rPr>
        <w:t>children.</w:t>
      </w:r>
      <w:r w:rsidRPr="0066140C">
        <w:rPr>
          <w:sz w:val="36"/>
          <w:szCs w:val="36"/>
          <w:lang w:val="en-US"/>
        </w:rPr>
        <w:t>.</w:t>
      </w:r>
      <w:proofErr w:type="gramEnd"/>
      <w:r w:rsidRPr="0066140C">
        <w:rPr>
          <w:sz w:val="36"/>
          <w:szCs w:val="36"/>
          <w:lang w:val="en-US"/>
        </w:rPr>
        <w:t xml:space="preserve"> </w:t>
      </w:r>
      <w:r w:rsidR="00D823FD">
        <w:rPr>
          <w:noProof/>
          <w:sz w:val="36"/>
          <w:szCs w:val="36"/>
        </w:rPr>
        <w:drawing>
          <wp:inline distT="0" distB="0" distL="0" distR="0" wp14:anchorId="75DCD1A8" wp14:editId="5F64E0B6">
            <wp:extent cx="5731510" cy="4602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602480"/>
                    </a:xfrm>
                    <a:prstGeom prst="rect">
                      <a:avLst/>
                    </a:prstGeom>
                  </pic:spPr>
                </pic:pic>
              </a:graphicData>
            </a:graphic>
          </wp:inline>
        </w:drawing>
      </w:r>
    </w:p>
    <w:p w14:paraId="70BA0800" w14:textId="2BD1D1F3" w:rsidR="008D34AE" w:rsidRDefault="008D34AE" w:rsidP="0066140C">
      <w:pPr>
        <w:rPr>
          <w:sz w:val="36"/>
          <w:szCs w:val="36"/>
          <w:lang w:val="en-US"/>
        </w:rPr>
      </w:pPr>
    </w:p>
    <w:p w14:paraId="2B702B20" w14:textId="093327EC" w:rsidR="008D34AE" w:rsidRDefault="008D34AE" w:rsidP="0066140C">
      <w:pPr>
        <w:rPr>
          <w:sz w:val="36"/>
          <w:szCs w:val="36"/>
          <w:lang w:val="en-US"/>
        </w:rPr>
      </w:pPr>
    </w:p>
    <w:p w14:paraId="0A8F2C2E" w14:textId="319E90F7" w:rsidR="008D34AE" w:rsidRDefault="008D34AE" w:rsidP="0066140C">
      <w:pPr>
        <w:rPr>
          <w:sz w:val="36"/>
          <w:szCs w:val="36"/>
          <w:lang w:val="en-US"/>
        </w:rPr>
      </w:pPr>
    </w:p>
    <w:p w14:paraId="2B2C2CAC" w14:textId="58BA8D43" w:rsidR="008D34AE" w:rsidRDefault="008D34AE" w:rsidP="0066140C">
      <w:pPr>
        <w:rPr>
          <w:sz w:val="36"/>
          <w:szCs w:val="36"/>
          <w:lang w:val="en-US"/>
        </w:rPr>
      </w:pPr>
    </w:p>
    <w:p w14:paraId="07CA27D3" w14:textId="689B20F3" w:rsidR="008D34AE" w:rsidRDefault="007C3678" w:rsidP="0066140C">
      <w:pPr>
        <w:rPr>
          <w:sz w:val="36"/>
          <w:szCs w:val="36"/>
          <w:lang w:val="en-US"/>
        </w:rPr>
      </w:pPr>
      <w:r>
        <w:rPr>
          <w:sz w:val="36"/>
          <w:szCs w:val="36"/>
          <w:lang w:val="en-US"/>
        </w:rPr>
        <w:t>1a)</w:t>
      </w:r>
    </w:p>
    <w:p w14:paraId="01712878" w14:textId="71E71B73" w:rsidR="008D34AE" w:rsidRDefault="007C3678" w:rsidP="0066140C">
      <w:pPr>
        <w:rPr>
          <w:sz w:val="36"/>
          <w:szCs w:val="36"/>
          <w:lang w:val="en-US"/>
        </w:rPr>
      </w:pPr>
      <w:r>
        <w:rPr>
          <w:noProof/>
          <w:sz w:val="36"/>
          <w:szCs w:val="36"/>
        </w:rPr>
        <w:drawing>
          <wp:inline distT="0" distB="0" distL="0" distR="0" wp14:anchorId="4A15049C" wp14:editId="325234B3">
            <wp:extent cx="5729605" cy="338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13217" cy="3437324"/>
                    </a:xfrm>
                    <a:prstGeom prst="rect">
                      <a:avLst/>
                    </a:prstGeom>
                  </pic:spPr>
                </pic:pic>
              </a:graphicData>
            </a:graphic>
          </wp:inline>
        </w:drawing>
      </w:r>
    </w:p>
    <w:p w14:paraId="67418FA1" w14:textId="43B03087" w:rsidR="00973989" w:rsidRDefault="00973989">
      <w:pPr>
        <w:rPr>
          <w:sz w:val="36"/>
          <w:szCs w:val="36"/>
        </w:rPr>
      </w:pPr>
      <w:r>
        <w:rPr>
          <w:sz w:val="36"/>
          <w:szCs w:val="36"/>
        </w:rPr>
        <w:t>2b)</w:t>
      </w:r>
    </w:p>
    <w:p w14:paraId="59427FC9" w14:textId="7C68DE8F" w:rsidR="00973989" w:rsidRPr="007C3678" w:rsidRDefault="00973989">
      <w:pPr>
        <w:rPr>
          <w:sz w:val="32"/>
          <w:szCs w:val="32"/>
          <w:lang w:val="en-US"/>
        </w:rPr>
      </w:pPr>
      <w:r w:rsidRPr="007C3678">
        <w:rPr>
          <w:sz w:val="32"/>
          <w:szCs w:val="32"/>
          <w:lang w:val="en-US"/>
        </w:rPr>
        <w:t>Deleting an element from a B+ Tree</w:t>
      </w:r>
    </w:p>
    <w:p w14:paraId="7D57463E" w14:textId="77777777" w:rsidR="00973989" w:rsidRPr="007C3678" w:rsidRDefault="00973989" w:rsidP="00973989">
      <w:pPr>
        <w:numPr>
          <w:ilvl w:val="0"/>
          <w:numId w:val="1"/>
        </w:numPr>
        <w:rPr>
          <w:sz w:val="32"/>
          <w:szCs w:val="32"/>
        </w:rPr>
      </w:pPr>
      <w:r w:rsidRPr="007C3678">
        <w:rPr>
          <w:sz w:val="32"/>
          <w:szCs w:val="32"/>
          <w:lang w:val="en-US"/>
        </w:rPr>
        <w:t xml:space="preserve">Start at root, find leaf node L where the element exists and remove it. </w:t>
      </w:r>
    </w:p>
    <w:p w14:paraId="182EA938" w14:textId="77777777" w:rsidR="00973989" w:rsidRPr="007C3678" w:rsidRDefault="00973989" w:rsidP="00973989">
      <w:pPr>
        <w:numPr>
          <w:ilvl w:val="0"/>
          <w:numId w:val="1"/>
        </w:numPr>
        <w:rPr>
          <w:sz w:val="32"/>
          <w:szCs w:val="32"/>
        </w:rPr>
      </w:pPr>
      <w:r w:rsidRPr="007C3678">
        <w:rPr>
          <w:sz w:val="32"/>
          <w:szCs w:val="32"/>
          <w:lang w:val="en-US"/>
        </w:rPr>
        <w:t xml:space="preserve">If L is </w:t>
      </w:r>
      <w:proofErr w:type="spellStart"/>
      <w:r w:rsidRPr="007C3678">
        <w:rPr>
          <w:sz w:val="32"/>
          <w:szCs w:val="32"/>
          <w:lang w:val="en-US"/>
        </w:rPr>
        <w:t>atleast</w:t>
      </w:r>
      <w:proofErr w:type="spellEnd"/>
      <w:r w:rsidRPr="007C3678">
        <w:rPr>
          <w:sz w:val="32"/>
          <w:szCs w:val="32"/>
          <w:lang w:val="en-US"/>
        </w:rPr>
        <w:t xml:space="preserve"> half-full, exit</w:t>
      </w:r>
    </w:p>
    <w:p w14:paraId="511E8403" w14:textId="77777777" w:rsidR="00973989" w:rsidRPr="007C3678" w:rsidRDefault="00973989" w:rsidP="00973989">
      <w:pPr>
        <w:numPr>
          <w:ilvl w:val="0"/>
          <w:numId w:val="1"/>
        </w:numPr>
        <w:rPr>
          <w:sz w:val="32"/>
          <w:szCs w:val="32"/>
        </w:rPr>
      </w:pPr>
      <w:r w:rsidRPr="007C3678">
        <w:rPr>
          <w:sz w:val="32"/>
          <w:szCs w:val="32"/>
          <w:lang w:val="en-US"/>
        </w:rPr>
        <w:t xml:space="preserve">If L underflows (has less than m/2 elements) </w:t>
      </w:r>
    </w:p>
    <w:p w14:paraId="1ABB498C" w14:textId="77777777" w:rsidR="00973989" w:rsidRPr="007C3678" w:rsidRDefault="00973989" w:rsidP="00973989">
      <w:pPr>
        <w:numPr>
          <w:ilvl w:val="1"/>
          <w:numId w:val="1"/>
        </w:numPr>
        <w:rPr>
          <w:sz w:val="32"/>
          <w:szCs w:val="32"/>
        </w:rPr>
      </w:pPr>
      <w:r w:rsidRPr="007C3678">
        <w:rPr>
          <w:sz w:val="32"/>
          <w:szCs w:val="32"/>
          <w:lang w:val="en-US"/>
        </w:rPr>
        <w:t xml:space="preserve">Try to re-distribute by borrowing from sibling (adjacent node with same parent as L). Take the max from left sibling or min value from right sibling. Update the </w:t>
      </w:r>
      <w:r w:rsidRPr="007C3678">
        <w:rPr>
          <w:sz w:val="32"/>
          <w:szCs w:val="32"/>
          <w:lang w:val="en-US"/>
        </w:rPr>
        <w:lastRenderedPageBreak/>
        <w:t>intervening element in parent with the min element in the second node of the existing two.</w:t>
      </w:r>
    </w:p>
    <w:p w14:paraId="1E014D43" w14:textId="77777777" w:rsidR="00973989" w:rsidRPr="007C3678" w:rsidRDefault="00973989" w:rsidP="00973989">
      <w:pPr>
        <w:numPr>
          <w:ilvl w:val="1"/>
          <w:numId w:val="1"/>
        </w:numPr>
        <w:rPr>
          <w:sz w:val="32"/>
          <w:szCs w:val="32"/>
        </w:rPr>
      </w:pPr>
      <w:r w:rsidRPr="007C3678">
        <w:rPr>
          <w:sz w:val="32"/>
          <w:szCs w:val="32"/>
          <w:lang w:val="en-US"/>
        </w:rPr>
        <w:t>If re-distribution fails, merge L and sibling. Delete the intervening element in parent of L. Merge could propagate to root, decreasing height.</w:t>
      </w:r>
    </w:p>
    <w:p w14:paraId="32FDCF2B" w14:textId="77777777" w:rsidR="00973989" w:rsidRPr="007C3678" w:rsidRDefault="00973989" w:rsidP="00973989">
      <w:pPr>
        <w:numPr>
          <w:ilvl w:val="1"/>
          <w:numId w:val="1"/>
        </w:numPr>
        <w:rPr>
          <w:sz w:val="32"/>
          <w:szCs w:val="32"/>
        </w:rPr>
      </w:pPr>
      <w:r w:rsidRPr="007C3678">
        <w:rPr>
          <w:sz w:val="32"/>
          <w:szCs w:val="32"/>
          <w:lang w:val="en-US"/>
        </w:rPr>
        <w:t>If the interior(index) node underflows, merge the node with sibling and (move down the) intervening element.</w:t>
      </w:r>
    </w:p>
    <w:p w14:paraId="5E2F0025" w14:textId="68FA7F90" w:rsidR="00973989" w:rsidRDefault="00AB2DC4">
      <w:pPr>
        <w:rPr>
          <w:sz w:val="44"/>
          <w:szCs w:val="44"/>
        </w:rPr>
      </w:pPr>
      <w:r>
        <w:rPr>
          <w:sz w:val="44"/>
          <w:szCs w:val="44"/>
        </w:rPr>
        <w:t>3a)</w:t>
      </w:r>
      <w:r>
        <w:rPr>
          <w:noProof/>
          <w:sz w:val="44"/>
          <w:szCs w:val="44"/>
        </w:rPr>
        <w:drawing>
          <wp:inline distT="0" distB="0" distL="0" distR="0" wp14:anchorId="30D370CB" wp14:editId="3625F37B">
            <wp:extent cx="5731510" cy="6248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6248400"/>
                    </a:xfrm>
                    <a:prstGeom prst="rect">
                      <a:avLst/>
                    </a:prstGeom>
                  </pic:spPr>
                </pic:pic>
              </a:graphicData>
            </a:graphic>
          </wp:inline>
        </w:drawing>
      </w:r>
    </w:p>
    <w:p w14:paraId="6CFC94E5" w14:textId="1A5BCB2A" w:rsidR="00AB2DC4" w:rsidRDefault="00AB2DC4">
      <w:pPr>
        <w:rPr>
          <w:sz w:val="44"/>
          <w:szCs w:val="44"/>
        </w:rPr>
      </w:pPr>
      <w:r>
        <w:rPr>
          <w:noProof/>
          <w:sz w:val="44"/>
          <w:szCs w:val="44"/>
        </w:rPr>
        <w:lastRenderedPageBreak/>
        <w:drawing>
          <wp:inline distT="0" distB="0" distL="0" distR="0" wp14:anchorId="648F3380" wp14:editId="21A769B8">
            <wp:extent cx="5731510" cy="6743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6743700"/>
                    </a:xfrm>
                    <a:prstGeom prst="rect">
                      <a:avLst/>
                    </a:prstGeom>
                  </pic:spPr>
                </pic:pic>
              </a:graphicData>
            </a:graphic>
          </wp:inline>
        </w:drawing>
      </w:r>
    </w:p>
    <w:p w14:paraId="34098EC8" w14:textId="4E09ED71" w:rsidR="001740EA" w:rsidRPr="001740EA" w:rsidRDefault="001740EA" w:rsidP="001740EA">
      <w:pPr>
        <w:rPr>
          <w:sz w:val="44"/>
          <w:szCs w:val="44"/>
        </w:rPr>
      </w:pPr>
      <w:r>
        <w:rPr>
          <w:b/>
          <w:bCs/>
          <w:sz w:val="44"/>
          <w:szCs w:val="44"/>
          <w:lang w:val="en-US"/>
        </w:rPr>
        <w:t>3</w:t>
      </w:r>
      <w:proofErr w:type="gramStart"/>
      <w:r>
        <w:rPr>
          <w:b/>
          <w:bCs/>
          <w:sz w:val="44"/>
          <w:szCs w:val="44"/>
          <w:lang w:val="en-US"/>
        </w:rPr>
        <w:t>b)</w:t>
      </w:r>
      <w:r w:rsidRPr="001740EA">
        <w:rPr>
          <w:b/>
          <w:bCs/>
          <w:sz w:val="44"/>
          <w:szCs w:val="44"/>
          <w:lang w:val="en-US"/>
        </w:rPr>
        <w:t>Algorithm</w:t>
      </w:r>
      <w:proofErr w:type="gramEnd"/>
      <w:r w:rsidRPr="001740EA">
        <w:rPr>
          <w:b/>
          <w:bCs/>
          <w:sz w:val="44"/>
          <w:szCs w:val="44"/>
          <w:lang w:val="en-US"/>
        </w:rPr>
        <w:t xml:space="preserve"> for Deletion</w:t>
      </w:r>
    </w:p>
    <w:p w14:paraId="4645F075" w14:textId="77777777" w:rsidR="007C3678" w:rsidRPr="007C3678" w:rsidRDefault="001740EA" w:rsidP="007C3678">
      <w:pPr>
        <w:rPr>
          <w:sz w:val="32"/>
          <w:szCs w:val="32"/>
        </w:rPr>
      </w:pPr>
      <w:r w:rsidRPr="001740EA">
        <w:rPr>
          <w:sz w:val="44"/>
          <w:szCs w:val="44"/>
          <w:lang w:val="en-US"/>
        </w:rPr>
        <w:tab/>
      </w:r>
      <w:r w:rsidRPr="007C3678">
        <w:rPr>
          <w:sz w:val="32"/>
          <w:szCs w:val="32"/>
          <w:lang w:val="en-US"/>
        </w:rPr>
        <w:t>ELSE IF temp-&gt;</w:t>
      </w:r>
      <w:proofErr w:type="gramStart"/>
      <w:r w:rsidRPr="007C3678">
        <w:rPr>
          <w:sz w:val="32"/>
          <w:szCs w:val="32"/>
          <w:lang w:val="en-US"/>
        </w:rPr>
        <w:t>left !</w:t>
      </w:r>
      <w:proofErr w:type="gramEnd"/>
      <w:r w:rsidRPr="007C3678">
        <w:rPr>
          <w:sz w:val="32"/>
          <w:szCs w:val="32"/>
          <w:lang w:val="en-US"/>
        </w:rPr>
        <w:t xml:space="preserve"> </w:t>
      </w:r>
      <w:proofErr w:type="spellStart"/>
      <w:r w:rsidR="007C3678" w:rsidRPr="007C3678">
        <w:rPr>
          <w:sz w:val="32"/>
          <w:szCs w:val="32"/>
          <w:lang w:val="en-US"/>
        </w:rPr>
        <w:t>delete_dst</w:t>
      </w:r>
      <w:proofErr w:type="spellEnd"/>
      <w:r w:rsidR="007C3678" w:rsidRPr="007C3678">
        <w:rPr>
          <w:sz w:val="32"/>
          <w:szCs w:val="32"/>
          <w:lang w:val="en-US"/>
        </w:rPr>
        <w:t>(tree  *t, key)</w:t>
      </w:r>
    </w:p>
    <w:p w14:paraId="04269C63" w14:textId="77777777" w:rsidR="007C3678" w:rsidRPr="007C3678" w:rsidRDefault="007C3678" w:rsidP="007C3678">
      <w:pPr>
        <w:rPr>
          <w:sz w:val="32"/>
          <w:szCs w:val="32"/>
        </w:rPr>
      </w:pPr>
      <w:r w:rsidRPr="007C3678">
        <w:rPr>
          <w:sz w:val="32"/>
          <w:szCs w:val="32"/>
          <w:lang w:val="en-US"/>
        </w:rPr>
        <w:t>Step 1: IF t = = Null</w:t>
      </w:r>
    </w:p>
    <w:p w14:paraId="584A3A4F" w14:textId="77777777" w:rsidR="007C3678" w:rsidRPr="007C3678" w:rsidRDefault="007C3678" w:rsidP="007C3678">
      <w:pPr>
        <w:rPr>
          <w:sz w:val="32"/>
          <w:szCs w:val="32"/>
        </w:rPr>
      </w:pPr>
      <w:r w:rsidRPr="007C3678">
        <w:rPr>
          <w:sz w:val="32"/>
          <w:szCs w:val="32"/>
          <w:lang w:val="en-US"/>
        </w:rPr>
        <w:tab/>
      </w:r>
      <w:r w:rsidRPr="007C3678">
        <w:rPr>
          <w:sz w:val="32"/>
          <w:szCs w:val="32"/>
          <w:lang w:val="en-US"/>
        </w:rPr>
        <w:tab/>
        <w:t>Write “Tree is NULL, deletion not possible”</w:t>
      </w:r>
    </w:p>
    <w:p w14:paraId="32ABD951" w14:textId="77777777" w:rsidR="007C3678" w:rsidRPr="007C3678" w:rsidRDefault="007C3678" w:rsidP="007C3678">
      <w:pPr>
        <w:rPr>
          <w:sz w:val="32"/>
          <w:szCs w:val="32"/>
        </w:rPr>
      </w:pPr>
      <w:r w:rsidRPr="007C3678">
        <w:rPr>
          <w:sz w:val="32"/>
          <w:szCs w:val="32"/>
          <w:lang w:val="en-US"/>
        </w:rPr>
        <w:tab/>
        <w:t>[END OF IF]</w:t>
      </w:r>
    </w:p>
    <w:p w14:paraId="05BCD27E" w14:textId="77777777" w:rsidR="007C3678" w:rsidRPr="007C3678" w:rsidRDefault="007C3678" w:rsidP="007C3678">
      <w:pPr>
        <w:rPr>
          <w:sz w:val="32"/>
          <w:szCs w:val="32"/>
        </w:rPr>
      </w:pPr>
      <w:r w:rsidRPr="007C3678">
        <w:rPr>
          <w:sz w:val="32"/>
          <w:szCs w:val="32"/>
          <w:lang w:val="en-US"/>
        </w:rPr>
        <w:lastRenderedPageBreak/>
        <w:tab/>
        <w:t>Go to Step 4</w:t>
      </w:r>
    </w:p>
    <w:p w14:paraId="37E3EBFD" w14:textId="77777777" w:rsidR="007C3678" w:rsidRPr="007C3678" w:rsidRDefault="007C3678" w:rsidP="007C3678">
      <w:pPr>
        <w:rPr>
          <w:sz w:val="32"/>
          <w:szCs w:val="32"/>
        </w:rPr>
      </w:pPr>
      <w:r w:rsidRPr="007C3678">
        <w:rPr>
          <w:sz w:val="32"/>
          <w:szCs w:val="32"/>
          <w:lang w:val="en-US"/>
        </w:rPr>
        <w:t>Step 2: Use the “</w:t>
      </w:r>
      <w:proofErr w:type="spellStart"/>
      <w:r w:rsidRPr="007C3678">
        <w:rPr>
          <w:sz w:val="32"/>
          <w:szCs w:val="32"/>
          <w:lang w:val="en-US"/>
        </w:rPr>
        <w:t>dst_</w:t>
      </w:r>
      <w:proofErr w:type="gramStart"/>
      <w:r w:rsidRPr="007C3678">
        <w:rPr>
          <w:sz w:val="32"/>
          <w:szCs w:val="32"/>
          <w:lang w:val="en-US"/>
        </w:rPr>
        <w:t>search</w:t>
      </w:r>
      <w:proofErr w:type="spellEnd"/>
      <w:r w:rsidRPr="007C3678">
        <w:rPr>
          <w:sz w:val="32"/>
          <w:szCs w:val="32"/>
          <w:lang w:val="en-US"/>
        </w:rPr>
        <w:t>(</w:t>
      </w:r>
      <w:proofErr w:type="gramEnd"/>
      <w:r w:rsidRPr="007C3678">
        <w:rPr>
          <w:sz w:val="32"/>
          <w:szCs w:val="32"/>
          <w:lang w:val="en-US"/>
        </w:rPr>
        <w:t>t, key)” algorithm and find the position of the node to</w:t>
      </w:r>
    </w:p>
    <w:p w14:paraId="3DE115F0" w14:textId="77777777" w:rsidR="007C3678" w:rsidRPr="007C3678" w:rsidRDefault="007C3678" w:rsidP="007C3678">
      <w:pPr>
        <w:rPr>
          <w:sz w:val="32"/>
          <w:szCs w:val="32"/>
        </w:rPr>
      </w:pPr>
      <w:r w:rsidRPr="007C3678">
        <w:rPr>
          <w:sz w:val="32"/>
          <w:szCs w:val="32"/>
          <w:lang w:val="en-US"/>
        </w:rPr>
        <w:t xml:space="preserve"> be deleted. Let the node to be deleted is represented as “temp” and its parent is </w:t>
      </w:r>
    </w:p>
    <w:p w14:paraId="7F136788" w14:textId="77777777" w:rsidR="007C3678" w:rsidRPr="007C3678" w:rsidRDefault="007C3678" w:rsidP="007C3678">
      <w:pPr>
        <w:rPr>
          <w:sz w:val="32"/>
          <w:szCs w:val="32"/>
        </w:rPr>
      </w:pPr>
      <w:r w:rsidRPr="007C3678">
        <w:rPr>
          <w:sz w:val="32"/>
          <w:szCs w:val="32"/>
          <w:lang w:val="en-US"/>
        </w:rPr>
        <w:t>represented as “previous”.</w:t>
      </w:r>
    </w:p>
    <w:p w14:paraId="2677DA53" w14:textId="77777777" w:rsidR="007C3678" w:rsidRPr="007C3678" w:rsidRDefault="007C3678" w:rsidP="007C3678">
      <w:pPr>
        <w:rPr>
          <w:sz w:val="32"/>
          <w:szCs w:val="32"/>
        </w:rPr>
      </w:pPr>
      <w:r w:rsidRPr="007C3678">
        <w:rPr>
          <w:sz w:val="32"/>
          <w:szCs w:val="32"/>
          <w:lang w:val="en-US"/>
        </w:rPr>
        <w:t>Step 3:  IF temp -&gt;left = = NULL &amp;&amp; temp -&gt;right = = NULL</w:t>
      </w:r>
    </w:p>
    <w:p w14:paraId="5EFF56D3" w14:textId="77777777" w:rsidR="007C3678" w:rsidRPr="007C3678" w:rsidRDefault="007C3678" w:rsidP="007C3678">
      <w:pPr>
        <w:rPr>
          <w:sz w:val="32"/>
          <w:szCs w:val="32"/>
        </w:rPr>
      </w:pPr>
      <w:r w:rsidRPr="007C3678">
        <w:rPr>
          <w:sz w:val="32"/>
          <w:szCs w:val="32"/>
          <w:lang w:val="en-US"/>
        </w:rPr>
        <w:tab/>
        <w:t xml:space="preserve"> </w:t>
      </w:r>
      <w:r w:rsidRPr="007C3678">
        <w:rPr>
          <w:sz w:val="32"/>
          <w:szCs w:val="32"/>
          <w:lang w:val="en-US"/>
        </w:rPr>
        <w:tab/>
        <w:t>IF previous -&gt; left = = temp</w:t>
      </w:r>
    </w:p>
    <w:p w14:paraId="04B2D118" w14:textId="77777777" w:rsidR="007C3678" w:rsidRPr="007C3678" w:rsidRDefault="007C3678" w:rsidP="007C3678">
      <w:pPr>
        <w:rPr>
          <w:sz w:val="32"/>
          <w:szCs w:val="32"/>
        </w:rPr>
      </w:pPr>
      <w:r w:rsidRPr="007C3678">
        <w:rPr>
          <w:sz w:val="32"/>
          <w:szCs w:val="32"/>
          <w:lang w:val="en-US"/>
        </w:rPr>
        <w:t>SET previous -&gt;left = NULL</w:t>
      </w:r>
    </w:p>
    <w:p w14:paraId="5B0C4389" w14:textId="77777777" w:rsidR="007C3678" w:rsidRPr="007C3678" w:rsidRDefault="007C3678" w:rsidP="007C3678">
      <w:pPr>
        <w:rPr>
          <w:sz w:val="32"/>
          <w:szCs w:val="32"/>
        </w:rPr>
      </w:pPr>
      <w:r w:rsidRPr="007C3678">
        <w:rPr>
          <w:sz w:val="32"/>
          <w:szCs w:val="32"/>
          <w:lang w:val="en-US"/>
        </w:rPr>
        <w:t>FREE temp</w:t>
      </w:r>
    </w:p>
    <w:p w14:paraId="0087B2FE" w14:textId="77777777" w:rsidR="007C3678" w:rsidRPr="007C3678" w:rsidRDefault="007C3678" w:rsidP="007C3678">
      <w:pPr>
        <w:rPr>
          <w:sz w:val="32"/>
          <w:szCs w:val="32"/>
        </w:rPr>
      </w:pPr>
      <w:r w:rsidRPr="007C3678">
        <w:rPr>
          <w:sz w:val="32"/>
          <w:szCs w:val="32"/>
          <w:lang w:val="en-US"/>
        </w:rPr>
        <w:tab/>
      </w:r>
      <w:r w:rsidRPr="007C3678">
        <w:rPr>
          <w:sz w:val="32"/>
          <w:szCs w:val="32"/>
          <w:lang w:val="en-US"/>
        </w:rPr>
        <w:tab/>
        <w:t>ELSE</w:t>
      </w:r>
    </w:p>
    <w:p w14:paraId="70EA740A" w14:textId="77777777" w:rsidR="007C3678" w:rsidRPr="007C3678" w:rsidRDefault="007C3678" w:rsidP="007C3678">
      <w:pPr>
        <w:rPr>
          <w:sz w:val="32"/>
          <w:szCs w:val="32"/>
        </w:rPr>
      </w:pPr>
      <w:r w:rsidRPr="007C3678">
        <w:rPr>
          <w:sz w:val="32"/>
          <w:szCs w:val="32"/>
          <w:lang w:val="en-US"/>
        </w:rPr>
        <w:tab/>
      </w:r>
      <w:r w:rsidRPr="007C3678">
        <w:rPr>
          <w:sz w:val="32"/>
          <w:szCs w:val="32"/>
          <w:lang w:val="en-US"/>
        </w:rPr>
        <w:tab/>
      </w:r>
      <w:r w:rsidRPr="007C3678">
        <w:rPr>
          <w:sz w:val="32"/>
          <w:szCs w:val="32"/>
          <w:lang w:val="en-US"/>
        </w:rPr>
        <w:tab/>
        <w:t>SET previous -&gt;right = NULL</w:t>
      </w:r>
    </w:p>
    <w:p w14:paraId="6D72A58F" w14:textId="77777777" w:rsidR="007C3678" w:rsidRPr="007C3678" w:rsidRDefault="007C3678" w:rsidP="007C3678">
      <w:pPr>
        <w:rPr>
          <w:sz w:val="32"/>
          <w:szCs w:val="32"/>
        </w:rPr>
      </w:pPr>
      <w:r w:rsidRPr="007C3678">
        <w:rPr>
          <w:sz w:val="32"/>
          <w:szCs w:val="32"/>
          <w:lang w:val="en-US"/>
        </w:rPr>
        <w:t>FREE temp</w:t>
      </w:r>
    </w:p>
    <w:p w14:paraId="624642FA" w14:textId="77777777" w:rsidR="007C3678" w:rsidRPr="007C3678" w:rsidRDefault="007C3678" w:rsidP="007C3678">
      <w:pPr>
        <w:rPr>
          <w:sz w:val="32"/>
          <w:szCs w:val="32"/>
        </w:rPr>
      </w:pPr>
      <w:r w:rsidRPr="007C3678">
        <w:rPr>
          <w:sz w:val="32"/>
          <w:szCs w:val="32"/>
          <w:lang w:val="en-US"/>
        </w:rPr>
        <w:tab/>
      </w:r>
      <w:r w:rsidRPr="007C3678">
        <w:rPr>
          <w:sz w:val="32"/>
          <w:szCs w:val="32"/>
          <w:lang w:val="en-US"/>
        </w:rPr>
        <w:tab/>
        <w:t>[END of IF]</w:t>
      </w:r>
    </w:p>
    <w:p w14:paraId="24C28FB7" w14:textId="3C845D8B" w:rsidR="001740EA" w:rsidRPr="007C3678" w:rsidRDefault="001740EA" w:rsidP="001740EA">
      <w:pPr>
        <w:rPr>
          <w:sz w:val="32"/>
          <w:szCs w:val="32"/>
        </w:rPr>
      </w:pPr>
      <w:r w:rsidRPr="007C3678">
        <w:rPr>
          <w:sz w:val="32"/>
          <w:szCs w:val="32"/>
          <w:lang w:val="en-US"/>
        </w:rPr>
        <w:t>= NULL</w:t>
      </w:r>
    </w:p>
    <w:p w14:paraId="57102DEE" w14:textId="77777777" w:rsidR="001740EA" w:rsidRPr="007C3678" w:rsidRDefault="001740EA" w:rsidP="001740EA">
      <w:pPr>
        <w:rPr>
          <w:sz w:val="32"/>
          <w:szCs w:val="32"/>
        </w:rPr>
      </w:pPr>
      <w:r w:rsidRPr="007C3678">
        <w:rPr>
          <w:sz w:val="32"/>
          <w:szCs w:val="32"/>
          <w:lang w:val="en-US"/>
        </w:rPr>
        <w:tab/>
      </w:r>
      <w:r w:rsidRPr="007C3678">
        <w:rPr>
          <w:sz w:val="32"/>
          <w:szCs w:val="32"/>
          <w:lang w:val="en-US"/>
        </w:rPr>
        <w:tab/>
        <w:t>Replace temp-&gt;value with any leaf node value of left sub tree</w:t>
      </w:r>
    </w:p>
    <w:p w14:paraId="22BEE41F" w14:textId="77777777" w:rsidR="001740EA" w:rsidRPr="007C3678" w:rsidRDefault="001740EA" w:rsidP="001740EA">
      <w:pPr>
        <w:rPr>
          <w:sz w:val="32"/>
          <w:szCs w:val="32"/>
        </w:rPr>
      </w:pPr>
      <w:r w:rsidRPr="007C3678">
        <w:rPr>
          <w:sz w:val="32"/>
          <w:szCs w:val="32"/>
          <w:lang w:val="en-US"/>
        </w:rPr>
        <w:tab/>
        <w:t>ELSE</w:t>
      </w:r>
    </w:p>
    <w:p w14:paraId="104238E1" w14:textId="77777777" w:rsidR="001740EA" w:rsidRPr="007C3678" w:rsidRDefault="001740EA" w:rsidP="001740EA">
      <w:pPr>
        <w:rPr>
          <w:sz w:val="32"/>
          <w:szCs w:val="32"/>
        </w:rPr>
      </w:pPr>
      <w:r w:rsidRPr="007C3678">
        <w:rPr>
          <w:sz w:val="32"/>
          <w:szCs w:val="32"/>
          <w:lang w:val="en-US"/>
        </w:rPr>
        <w:tab/>
      </w:r>
      <w:r w:rsidRPr="007C3678">
        <w:rPr>
          <w:sz w:val="32"/>
          <w:szCs w:val="32"/>
          <w:lang w:val="en-US"/>
        </w:rPr>
        <w:tab/>
        <w:t>Replace temp-&gt;value with any leaf node value of right sub tree</w:t>
      </w:r>
    </w:p>
    <w:p w14:paraId="578CCB61" w14:textId="77777777" w:rsidR="001740EA" w:rsidRPr="007C3678" w:rsidRDefault="001740EA" w:rsidP="001740EA">
      <w:pPr>
        <w:rPr>
          <w:sz w:val="32"/>
          <w:szCs w:val="32"/>
        </w:rPr>
      </w:pPr>
      <w:r w:rsidRPr="007C3678">
        <w:rPr>
          <w:sz w:val="32"/>
          <w:szCs w:val="32"/>
          <w:lang w:val="en-US"/>
        </w:rPr>
        <w:tab/>
        <w:t>[END of IF]</w:t>
      </w:r>
    </w:p>
    <w:p w14:paraId="4F63388E" w14:textId="77777777" w:rsidR="001740EA" w:rsidRPr="007C3678" w:rsidRDefault="001740EA" w:rsidP="001740EA">
      <w:pPr>
        <w:rPr>
          <w:sz w:val="32"/>
          <w:szCs w:val="32"/>
        </w:rPr>
      </w:pPr>
      <w:r w:rsidRPr="007C3678">
        <w:rPr>
          <w:sz w:val="32"/>
          <w:szCs w:val="32"/>
          <w:lang w:val="en-US"/>
        </w:rPr>
        <w:t>Step 4: EXIT</w:t>
      </w:r>
    </w:p>
    <w:p w14:paraId="696F89D0" w14:textId="711053EB" w:rsidR="007C3678" w:rsidRPr="007C3678" w:rsidRDefault="007C3678" w:rsidP="007C3678">
      <w:pPr>
        <w:numPr>
          <w:ilvl w:val="0"/>
          <w:numId w:val="2"/>
        </w:numPr>
        <w:rPr>
          <w:b/>
          <w:bCs/>
          <w:sz w:val="32"/>
          <w:szCs w:val="32"/>
        </w:rPr>
      </w:pPr>
      <w:r>
        <w:rPr>
          <w:sz w:val="44"/>
          <w:szCs w:val="44"/>
        </w:rPr>
        <w:t>4a)</w:t>
      </w:r>
      <w:r w:rsidRPr="007C3678">
        <w:rPr>
          <w:rFonts w:asciiTheme="majorHAnsi" w:eastAsiaTheme="majorEastAsia" w:hAnsi="Calibri Light" w:cstheme="majorBidi"/>
          <w:b/>
          <w:bCs/>
          <w:color w:val="000000" w:themeColor="text1"/>
          <w:kern w:val="24"/>
          <w:sz w:val="66"/>
          <w:szCs w:val="66"/>
          <w:lang w:val="en-US"/>
        </w:rPr>
        <w:t xml:space="preserve"> </w:t>
      </w:r>
      <w:r w:rsidRPr="007C3678">
        <w:rPr>
          <w:b/>
          <w:bCs/>
          <w:sz w:val="32"/>
          <w:szCs w:val="32"/>
          <w:lang w:val="en-US"/>
        </w:rPr>
        <w:t>Insertion:</w:t>
      </w:r>
      <w:r w:rsidRPr="007C3678">
        <w:rPr>
          <w:rFonts w:eastAsiaTheme="minorEastAsia" w:hAnsi="Calibri"/>
          <w:color w:val="000000" w:themeColor="text1"/>
          <w:kern w:val="24"/>
          <w:sz w:val="32"/>
          <w:szCs w:val="32"/>
          <w:lang w:val="en-US" w:eastAsia="en-IN"/>
        </w:rPr>
        <w:t xml:space="preserve"> </w:t>
      </w:r>
      <w:r w:rsidRPr="007C3678">
        <w:rPr>
          <w:b/>
          <w:bCs/>
          <w:sz w:val="32"/>
          <w:szCs w:val="32"/>
          <w:lang w:val="en-US"/>
        </w:rPr>
        <w:t xml:space="preserve">For performing the operation of insertion, the first key inserted into the DST is considered as the root node.  </w:t>
      </w:r>
    </w:p>
    <w:p w14:paraId="7706E992" w14:textId="77777777" w:rsidR="007C3678" w:rsidRPr="007C3678" w:rsidRDefault="007C3678" w:rsidP="007C3678">
      <w:pPr>
        <w:numPr>
          <w:ilvl w:val="0"/>
          <w:numId w:val="2"/>
        </w:numPr>
        <w:rPr>
          <w:b/>
          <w:bCs/>
          <w:sz w:val="32"/>
          <w:szCs w:val="32"/>
        </w:rPr>
      </w:pPr>
      <w:r w:rsidRPr="007C3678">
        <w:rPr>
          <w:b/>
          <w:bCs/>
          <w:sz w:val="32"/>
          <w:szCs w:val="32"/>
          <w:lang w:val="en-US"/>
        </w:rPr>
        <w:lastRenderedPageBreak/>
        <w:t>The consecutive keys to be inserted are compared with the root node.</w:t>
      </w:r>
    </w:p>
    <w:p w14:paraId="5F3B6D4A" w14:textId="77777777" w:rsidR="007C3678" w:rsidRPr="007C3678" w:rsidRDefault="007C3678" w:rsidP="007C3678">
      <w:pPr>
        <w:numPr>
          <w:ilvl w:val="0"/>
          <w:numId w:val="2"/>
        </w:numPr>
        <w:rPr>
          <w:b/>
          <w:bCs/>
          <w:sz w:val="32"/>
          <w:szCs w:val="32"/>
        </w:rPr>
      </w:pPr>
      <w:r w:rsidRPr="007C3678">
        <w:rPr>
          <w:b/>
          <w:bCs/>
          <w:sz w:val="32"/>
          <w:szCs w:val="32"/>
          <w:lang w:val="en-US"/>
        </w:rPr>
        <w:t xml:space="preserve"> If the first bit of the key is 0 (key starts with bit 0) then the key is inserted as a left child at Level 1 and if the key starts with bit ‘1’ then the key is inserted as a right child at Level 1.</w:t>
      </w:r>
    </w:p>
    <w:p w14:paraId="05DC956A" w14:textId="77777777" w:rsidR="007C3678" w:rsidRPr="007C3678" w:rsidRDefault="007C3678" w:rsidP="007C3678">
      <w:pPr>
        <w:numPr>
          <w:ilvl w:val="0"/>
          <w:numId w:val="2"/>
        </w:numPr>
        <w:rPr>
          <w:b/>
          <w:bCs/>
          <w:sz w:val="32"/>
          <w:szCs w:val="32"/>
        </w:rPr>
      </w:pPr>
      <w:r w:rsidRPr="007C3678">
        <w:rPr>
          <w:b/>
          <w:bCs/>
          <w:sz w:val="32"/>
          <w:szCs w:val="32"/>
          <w:lang w:val="en-US"/>
        </w:rPr>
        <w:t xml:space="preserve"> If already a node exists at this level 1, the next bit is considered to decide the position of the key at next level. </w:t>
      </w:r>
    </w:p>
    <w:p w14:paraId="7A5CBBB3" w14:textId="77777777" w:rsidR="007C3678" w:rsidRPr="007C3678" w:rsidRDefault="007C3678" w:rsidP="007C3678">
      <w:pPr>
        <w:numPr>
          <w:ilvl w:val="0"/>
          <w:numId w:val="2"/>
        </w:numPr>
        <w:rPr>
          <w:b/>
          <w:bCs/>
          <w:sz w:val="32"/>
          <w:szCs w:val="32"/>
        </w:rPr>
      </w:pPr>
      <w:r w:rsidRPr="007C3678">
        <w:rPr>
          <w:b/>
          <w:bCs/>
          <w:sz w:val="32"/>
          <w:szCs w:val="32"/>
          <w:lang w:val="en-US"/>
        </w:rPr>
        <w:t>The process is repeated until all the keys are inserted into the digital search tree.</w:t>
      </w:r>
    </w:p>
    <w:p w14:paraId="4E8DBF28" w14:textId="7E432BDB" w:rsidR="001740EA" w:rsidRPr="007C3678" w:rsidRDefault="007C3678">
      <w:pPr>
        <w:rPr>
          <w:sz w:val="32"/>
          <w:szCs w:val="32"/>
        </w:rPr>
      </w:pPr>
      <w:r w:rsidRPr="007C3678">
        <w:rPr>
          <w:sz w:val="32"/>
          <w:szCs w:val="32"/>
        </w:rPr>
        <w:t>Ex:3a answer is example.</w:t>
      </w:r>
    </w:p>
    <w:p w14:paraId="18E6D6DD" w14:textId="684DDCCD" w:rsidR="007C3678" w:rsidRPr="007C3678" w:rsidRDefault="007C3678" w:rsidP="007C3678">
      <w:pPr>
        <w:rPr>
          <w:sz w:val="44"/>
          <w:szCs w:val="44"/>
        </w:rPr>
      </w:pPr>
      <w:r>
        <w:rPr>
          <w:sz w:val="44"/>
          <w:szCs w:val="44"/>
        </w:rPr>
        <w:t>4b)</w:t>
      </w:r>
      <w:r w:rsidRPr="007C3678">
        <w:rPr>
          <w:rFonts w:eastAsiaTheme="minorEastAsia" w:hAnsi="Calibri" w:cs="Arial"/>
          <w:b/>
          <w:bCs/>
          <w:color w:val="000000" w:themeColor="text1"/>
          <w:kern w:val="24"/>
          <w:sz w:val="56"/>
          <w:szCs w:val="56"/>
          <w:lang w:val="en-US" w:eastAsia="en-IN"/>
        </w:rPr>
        <w:t xml:space="preserve"> </w:t>
      </w:r>
      <w:r w:rsidRPr="007C3678">
        <w:rPr>
          <w:b/>
          <w:bCs/>
          <w:sz w:val="44"/>
          <w:szCs w:val="44"/>
          <w:lang w:val="en-US"/>
        </w:rPr>
        <w:t>Search Operation</w:t>
      </w:r>
    </w:p>
    <w:p w14:paraId="6ACD8AE3" w14:textId="77777777" w:rsidR="007C3678" w:rsidRPr="007C3678" w:rsidRDefault="007C3678" w:rsidP="007C3678">
      <w:pPr>
        <w:numPr>
          <w:ilvl w:val="0"/>
          <w:numId w:val="3"/>
        </w:numPr>
        <w:rPr>
          <w:sz w:val="32"/>
          <w:szCs w:val="32"/>
        </w:rPr>
      </w:pPr>
      <w:r w:rsidRPr="007C3678">
        <w:rPr>
          <w:sz w:val="32"/>
          <w:szCs w:val="32"/>
          <w:lang w:val="en-US"/>
        </w:rPr>
        <w:t xml:space="preserve">Searching for an element in a B-trees is similar to that in m-way search trees. </w:t>
      </w:r>
    </w:p>
    <w:p w14:paraId="6A5625EA" w14:textId="77777777" w:rsidR="007C3678" w:rsidRPr="007C3678" w:rsidRDefault="007C3678" w:rsidP="007C3678">
      <w:pPr>
        <w:numPr>
          <w:ilvl w:val="0"/>
          <w:numId w:val="3"/>
        </w:numPr>
        <w:rPr>
          <w:sz w:val="32"/>
          <w:szCs w:val="32"/>
        </w:rPr>
      </w:pPr>
      <w:r w:rsidRPr="007C3678">
        <w:rPr>
          <w:b/>
          <w:bCs/>
          <w:sz w:val="32"/>
          <w:szCs w:val="32"/>
          <w:lang w:val="en-US"/>
        </w:rPr>
        <w:t>Example1:</w:t>
      </w:r>
      <w:r w:rsidRPr="007C3678">
        <w:rPr>
          <w:sz w:val="32"/>
          <w:szCs w:val="32"/>
          <w:lang w:val="en-US"/>
        </w:rPr>
        <w:t xml:space="preserve"> To search for 59, we begin at the root node. The root node has a value 45 which is less than 59. So, we traverse in the right sub-tree. The right sub-tree of the root node has two key values, 49 and 63. Since 49 ≤ 59 ≤ 63, we traverse the right sub-tree of 49, that is, the left sub-tree of 63. This sub-tree has three values, 54, 59, and 61. On finding the value 59, the search is successful. </w:t>
      </w:r>
    </w:p>
    <w:p w14:paraId="05F9812A" w14:textId="77777777" w:rsidR="007C3678" w:rsidRPr="007C3678" w:rsidRDefault="007C3678" w:rsidP="007C3678">
      <w:pPr>
        <w:numPr>
          <w:ilvl w:val="0"/>
          <w:numId w:val="3"/>
        </w:numPr>
        <w:rPr>
          <w:sz w:val="32"/>
          <w:szCs w:val="32"/>
        </w:rPr>
      </w:pPr>
      <w:r w:rsidRPr="007C3678">
        <w:rPr>
          <w:b/>
          <w:bCs/>
          <w:sz w:val="32"/>
          <w:szCs w:val="32"/>
          <w:lang w:val="en-US"/>
        </w:rPr>
        <w:t>Example 2:</w:t>
      </w:r>
      <w:r w:rsidRPr="007C3678">
        <w:rPr>
          <w:sz w:val="32"/>
          <w:szCs w:val="32"/>
          <w:lang w:val="en-US"/>
        </w:rPr>
        <w:t xml:space="preserve"> To search for </w:t>
      </w:r>
      <w:proofErr w:type="gramStart"/>
      <w:r w:rsidRPr="007C3678">
        <w:rPr>
          <w:sz w:val="32"/>
          <w:szCs w:val="32"/>
          <w:lang w:val="en-US"/>
        </w:rPr>
        <w:t>9,  we</w:t>
      </w:r>
      <w:proofErr w:type="gramEnd"/>
      <w:r w:rsidRPr="007C3678">
        <w:rPr>
          <w:sz w:val="32"/>
          <w:szCs w:val="32"/>
          <w:lang w:val="en-US"/>
        </w:rPr>
        <w:t xml:space="preserve"> traverse the left sub-tree of the root node. The left sub-tree has two key values — 29 and 32. Again, we traverse the left sub-tree of 29. We find that it has two key values, 18 and 27. There is no left sub-tree of 18, hence the value 9 is not stored in the tree. </w:t>
      </w:r>
    </w:p>
    <w:p w14:paraId="71F665BE" w14:textId="0612D87F" w:rsidR="007C3678" w:rsidRDefault="007C3678">
      <w:pPr>
        <w:rPr>
          <w:sz w:val="44"/>
          <w:szCs w:val="44"/>
        </w:rPr>
      </w:pPr>
      <w:r>
        <w:rPr>
          <w:sz w:val="44"/>
          <w:szCs w:val="44"/>
        </w:rPr>
        <w:t>5-unit</w:t>
      </w:r>
    </w:p>
    <w:p w14:paraId="1C082202" w14:textId="5E1087E0" w:rsidR="007C3678" w:rsidRDefault="007C3678">
      <w:pPr>
        <w:rPr>
          <w:b/>
          <w:bCs/>
          <w:sz w:val="44"/>
          <w:szCs w:val="44"/>
          <w:lang w:val="en-US"/>
        </w:rPr>
      </w:pPr>
      <w:r>
        <w:rPr>
          <w:sz w:val="44"/>
          <w:szCs w:val="44"/>
        </w:rPr>
        <w:t>1a)</w:t>
      </w:r>
      <w:r w:rsidRPr="007C3678">
        <w:rPr>
          <w:rFonts w:asciiTheme="majorHAnsi" w:eastAsiaTheme="majorEastAsia" w:hAnsi="Calibri Light" w:cstheme="majorBidi"/>
          <w:b/>
          <w:bCs/>
          <w:color w:val="000000" w:themeColor="text1"/>
          <w:kern w:val="24"/>
          <w:sz w:val="60"/>
          <w:szCs w:val="60"/>
          <w:lang w:val="en-US"/>
        </w:rPr>
        <w:t xml:space="preserve"> </w:t>
      </w:r>
      <w:r w:rsidRPr="007C3678">
        <w:rPr>
          <w:b/>
          <w:bCs/>
          <w:sz w:val="44"/>
          <w:szCs w:val="44"/>
          <w:lang w:val="en-US"/>
        </w:rPr>
        <w:t xml:space="preserve">Compressed Binary </w:t>
      </w:r>
      <w:proofErr w:type="spellStart"/>
      <w:r w:rsidRPr="007C3678">
        <w:rPr>
          <w:b/>
          <w:bCs/>
          <w:sz w:val="44"/>
          <w:szCs w:val="44"/>
          <w:lang w:val="en-US"/>
        </w:rPr>
        <w:t>Trie</w:t>
      </w:r>
      <w:proofErr w:type="spellEnd"/>
    </w:p>
    <w:p w14:paraId="41BB3BDD" w14:textId="77777777" w:rsidR="007C3678" w:rsidRPr="007C3678" w:rsidRDefault="007C3678" w:rsidP="007C3678">
      <w:pPr>
        <w:numPr>
          <w:ilvl w:val="0"/>
          <w:numId w:val="4"/>
        </w:numPr>
        <w:rPr>
          <w:sz w:val="32"/>
          <w:szCs w:val="32"/>
        </w:rPr>
      </w:pPr>
      <w:r w:rsidRPr="007C3678">
        <w:rPr>
          <w:sz w:val="32"/>
          <w:szCs w:val="32"/>
          <w:lang w:val="en-US"/>
        </w:rPr>
        <w:lastRenderedPageBreak/>
        <w:t xml:space="preserve">A Compressed binary </w:t>
      </w:r>
      <w:proofErr w:type="spellStart"/>
      <w:r w:rsidRPr="007C3678">
        <w:rPr>
          <w:sz w:val="32"/>
          <w:szCs w:val="32"/>
          <w:lang w:val="en-US"/>
        </w:rPr>
        <w:t>trie</w:t>
      </w:r>
      <w:proofErr w:type="spellEnd"/>
      <w:r w:rsidRPr="007C3678">
        <w:rPr>
          <w:sz w:val="32"/>
          <w:szCs w:val="32"/>
          <w:lang w:val="en-US"/>
        </w:rPr>
        <w:t xml:space="preserve"> is a binary </w:t>
      </w:r>
      <w:proofErr w:type="spellStart"/>
      <w:r w:rsidRPr="007C3678">
        <w:rPr>
          <w:sz w:val="32"/>
          <w:szCs w:val="32"/>
          <w:lang w:val="en-US"/>
        </w:rPr>
        <w:t>trie</w:t>
      </w:r>
      <w:proofErr w:type="spellEnd"/>
      <w:r w:rsidRPr="007C3678">
        <w:rPr>
          <w:sz w:val="32"/>
          <w:szCs w:val="32"/>
          <w:lang w:val="en-US"/>
        </w:rPr>
        <w:t xml:space="preserve"> that is modified by removing all the nodes with degree one. </w:t>
      </w:r>
    </w:p>
    <w:p w14:paraId="46F45212" w14:textId="77777777" w:rsidR="007C3678" w:rsidRPr="007C3678" w:rsidRDefault="007C3678" w:rsidP="007C3678">
      <w:pPr>
        <w:numPr>
          <w:ilvl w:val="0"/>
          <w:numId w:val="4"/>
        </w:numPr>
        <w:rPr>
          <w:sz w:val="32"/>
          <w:szCs w:val="32"/>
        </w:rPr>
      </w:pPr>
      <w:r w:rsidRPr="007C3678">
        <w:rPr>
          <w:sz w:val="32"/>
          <w:szCs w:val="32"/>
          <w:lang w:val="en-US"/>
        </w:rPr>
        <w:t>There is no branch node whose degree is 1</w:t>
      </w:r>
    </w:p>
    <w:p w14:paraId="25FD4CA4" w14:textId="77777777" w:rsidR="007C3678" w:rsidRPr="007C3678" w:rsidRDefault="007C3678" w:rsidP="007C3678">
      <w:pPr>
        <w:numPr>
          <w:ilvl w:val="0"/>
          <w:numId w:val="4"/>
        </w:numPr>
        <w:rPr>
          <w:sz w:val="32"/>
          <w:szCs w:val="32"/>
        </w:rPr>
      </w:pPr>
      <w:r w:rsidRPr="007C3678">
        <w:rPr>
          <w:sz w:val="32"/>
          <w:szCs w:val="32"/>
          <w:lang w:val="en-US"/>
        </w:rPr>
        <w:t xml:space="preserve"> A </w:t>
      </w:r>
      <w:proofErr w:type="spellStart"/>
      <w:r w:rsidRPr="007C3678">
        <w:rPr>
          <w:sz w:val="32"/>
          <w:szCs w:val="32"/>
          <w:lang w:val="en-US"/>
        </w:rPr>
        <w:t>BitNumber</w:t>
      </w:r>
      <w:proofErr w:type="spellEnd"/>
      <w:r w:rsidRPr="007C3678">
        <w:rPr>
          <w:sz w:val="32"/>
          <w:szCs w:val="32"/>
          <w:lang w:val="en-US"/>
        </w:rPr>
        <w:t xml:space="preserve"> is added to each branch node, so it consists three fields Left child, Right child and bit field.</w:t>
      </w:r>
    </w:p>
    <w:p w14:paraId="0171E9BA" w14:textId="11570FF2" w:rsidR="007C3678" w:rsidRPr="007C3678" w:rsidRDefault="007C3678" w:rsidP="007C3678">
      <w:pPr>
        <w:numPr>
          <w:ilvl w:val="0"/>
          <w:numId w:val="4"/>
        </w:numPr>
        <w:rPr>
          <w:sz w:val="32"/>
          <w:szCs w:val="32"/>
        </w:rPr>
      </w:pPr>
      <w:r w:rsidRPr="007C3678">
        <w:rPr>
          <w:sz w:val="32"/>
          <w:szCs w:val="32"/>
          <w:lang w:val="en-US"/>
        </w:rPr>
        <w:t xml:space="preserve">The </w:t>
      </w:r>
      <w:proofErr w:type="spellStart"/>
      <w:r w:rsidRPr="007C3678">
        <w:rPr>
          <w:sz w:val="32"/>
          <w:szCs w:val="32"/>
          <w:lang w:val="en-US"/>
        </w:rPr>
        <w:t>BitNumber</w:t>
      </w:r>
      <w:proofErr w:type="spellEnd"/>
      <w:r w:rsidRPr="007C3678">
        <w:rPr>
          <w:sz w:val="32"/>
          <w:szCs w:val="32"/>
          <w:lang w:val="en-US"/>
        </w:rPr>
        <w:t xml:space="preserve"> tells which bit of the key to be used to decide whether to move to the left or right </w:t>
      </w:r>
      <w:proofErr w:type="spellStart"/>
      <w:r w:rsidRPr="007C3678">
        <w:rPr>
          <w:sz w:val="32"/>
          <w:szCs w:val="32"/>
          <w:lang w:val="en-US"/>
        </w:rPr>
        <w:t>subtrie</w:t>
      </w:r>
      <w:proofErr w:type="spellEnd"/>
      <w:r w:rsidRPr="007C3678">
        <w:rPr>
          <w:sz w:val="32"/>
          <w:szCs w:val="32"/>
          <w:lang w:val="en-US"/>
        </w:rPr>
        <w:t>.</w:t>
      </w:r>
    </w:p>
    <w:p w14:paraId="540B62D2" w14:textId="132B226F" w:rsidR="007C3678" w:rsidRPr="007C3678" w:rsidRDefault="007C3678" w:rsidP="007C3678">
      <w:pPr>
        <w:numPr>
          <w:ilvl w:val="0"/>
          <w:numId w:val="4"/>
        </w:numPr>
        <w:rPr>
          <w:sz w:val="32"/>
          <w:szCs w:val="32"/>
        </w:rPr>
      </w:pPr>
      <w:r>
        <w:rPr>
          <w:noProof/>
          <w:sz w:val="32"/>
          <w:szCs w:val="32"/>
        </w:rPr>
        <w:drawing>
          <wp:inline distT="0" distB="0" distL="0" distR="0" wp14:anchorId="78D4CB12" wp14:editId="3BD1D10C">
            <wp:extent cx="5728919" cy="2611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76789" cy="2633453"/>
                    </a:xfrm>
                    <a:prstGeom prst="rect">
                      <a:avLst/>
                    </a:prstGeom>
                  </pic:spPr>
                </pic:pic>
              </a:graphicData>
            </a:graphic>
          </wp:inline>
        </w:drawing>
      </w:r>
    </w:p>
    <w:p w14:paraId="3B39904A" w14:textId="3F174ED7" w:rsidR="007C3678" w:rsidRDefault="007C3678">
      <w:pPr>
        <w:rPr>
          <w:sz w:val="44"/>
          <w:szCs w:val="44"/>
        </w:rPr>
      </w:pPr>
    </w:p>
    <w:p w14:paraId="419C81F2" w14:textId="77777777" w:rsidR="007C3678" w:rsidRPr="007C3678" w:rsidRDefault="007C3678" w:rsidP="007C3678">
      <w:pPr>
        <w:numPr>
          <w:ilvl w:val="0"/>
          <w:numId w:val="5"/>
        </w:numPr>
        <w:rPr>
          <w:sz w:val="32"/>
          <w:szCs w:val="32"/>
        </w:rPr>
      </w:pPr>
      <w:r w:rsidRPr="007C3678">
        <w:rPr>
          <w:sz w:val="32"/>
          <w:szCs w:val="32"/>
          <w:lang w:val="en-US"/>
        </w:rPr>
        <w:t xml:space="preserve">Example:  </w:t>
      </w:r>
      <w:proofErr w:type="gramStart"/>
      <w:r w:rsidRPr="007C3678">
        <w:rPr>
          <w:sz w:val="32"/>
          <w:szCs w:val="32"/>
          <w:lang w:val="en-US"/>
        </w:rPr>
        <w:t>Search  the</w:t>
      </w:r>
      <w:proofErr w:type="gramEnd"/>
      <w:r w:rsidRPr="007C3678">
        <w:rPr>
          <w:sz w:val="32"/>
          <w:szCs w:val="32"/>
          <w:lang w:val="en-US"/>
        </w:rPr>
        <w:t xml:space="preserve"> key 1001 in the Compressed </w:t>
      </w:r>
      <w:proofErr w:type="spellStart"/>
      <w:r w:rsidRPr="007C3678">
        <w:rPr>
          <w:sz w:val="32"/>
          <w:szCs w:val="32"/>
          <w:lang w:val="en-US"/>
        </w:rPr>
        <w:t>Trie</w:t>
      </w:r>
      <w:proofErr w:type="spellEnd"/>
      <w:r w:rsidRPr="007C3678">
        <w:rPr>
          <w:sz w:val="32"/>
          <w:szCs w:val="32"/>
          <w:lang w:val="en-US"/>
        </w:rPr>
        <w:t xml:space="preserve">. </w:t>
      </w:r>
    </w:p>
    <w:p w14:paraId="2C31F0CA" w14:textId="77777777" w:rsidR="007C3678" w:rsidRPr="007C3678" w:rsidRDefault="007C3678" w:rsidP="007C3678">
      <w:pPr>
        <w:rPr>
          <w:sz w:val="32"/>
          <w:szCs w:val="32"/>
        </w:rPr>
      </w:pPr>
      <w:r w:rsidRPr="007C3678">
        <w:rPr>
          <w:b/>
          <w:bCs/>
          <w:sz w:val="32"/>
          <w:szCs w:val="32"/>
          <w:lang w:val="en-US"/>
        </w:rPr>
        <w:t xml:space="preserve">Solution: </w:t>
      </w:r>
    </w:p>
    <w:p w14:paraId="12EF40FD" w14:textId="77777777" w:rsidR="007C3678" w:rsidRPr="007C3678" w:rsidRDefault="007C3678" w:rsidP="007C3678">
      <w:pPr>
        <w:numPr>
          <w:ilvl w:val="0"/>
          <w:numId w:val="6"/>
        </w:numPr>
        <w:rPr>
          <w:sz w:val="32"/>
          <w:szCs w:val="32"/>
        </w:rPr>
      </w:pPr>
      <w:r w:rsidRPr="007C3678">
        <w:rPr>
          <w:sz w:val="32"/>
          <w:szCs w:val="32"/>
          <w:lang w:val="en-US"/>
        </w:rPr>
        <w:t xml:space="preserve">Compare the search key with root node (branch node). It consists of </w:t>
      </w:r>
      <w:proofErr w:type="spellStart"/>
      <w:r w:rsidRPr="007C3678">
        <w:rPr>
          <w:sz w:val="32"/>
          <w:szCs w:val="32"/>
          <w:lang w:val="en-US"/>
        </w:rPr>
        <w:t>BitNumber</w:t>
      </w:r>
      <w:proofErr w:type="spellEnd"/>
      <w:r w:rsidRPr="007C3678">
        <w:rPr>
          <w:sz w:val="32"/>
          <w:szCs w:val="32"/>
          <w:lang w:val="en-US"/>
        </w:rPr>
        <w:t xml:space="preserve"> 1, which indicates the branching is to be done depending on the first bit of the data. Since the first bit in the search key is 1, move to the right child of the root. </w:t>
      </w:r>
    </w:p>
    <w:p w14:paraId="7F9CE7F2" w14:textId="77777777" w:rsidR="007C3678" w:rsidRPr="007C3678" w:rsidRDefault="007C3678" w:rsidP="007C3678">
      <w:pPr>
        <w:numPr>
          <w:ilvl w:val="0"/>
          <w:numId w:val="6"/>
        </w:numPr>
        <w:rPr>
          <w:sz w:val="32"/>
          <w:szCs w:val="32"/>
        </w:rPr>
      </w:pPr>
      <w:r w:rsidRPr="007C3678">
        <w:rPr>
          <w:sz w:val="32"/>
          <w:szCs w:val="32"/>
          <w:lang w:val="en-US"/>
        </w:rPr>
        <w:t xml:space="preserve">The right child is the branch node with </w:t>
      </w:r>
      <w:proofErr w:type="spellStart"/>
      <w:r w:rsidRPr="007C3678">
        <w:rPr>
          <w:sz w:val="32"/>
          <w:szCs w:val="32"/>
          <w:lang w:val="en-US"/>
        </w:rPr>
        <w:t>BitNumber</w:t>
      </w:r>
      <w:proofErr w:type="spellEnd"/>
      <w:r w:rsidRPr="007C3678">
        <w:rPr>
          <w:sz w:val="32"/>
          <w:szCs w:val="32"/>
          <w:lang w:val="en-US"/>
        </w:rPr>
        <w:t xml:space="preserve"> 2, which indicates that the branching is done depending on the second bit of the data. </w:t>
      </w:r>
    </w:p>
    <w:p w14:paraId="417B3E67" w14:textId="77777777" w:rsidR="007C3678" w:rsidRPr="007C3678" w:rsidRDefault="007C3678" w:rsidP="007C3678">
      <w:pPr>
        <w:numPr>
          <w:ilvl w:val="0"/>
          <w:numId w:val="6"/>
        </w:numPr>
        <w:rPr>
          <w:sz w:val="32"/>
          <w:szCs w:val="32"/>
        </w:rPr>
      </w:pPr>
      <w:r w:rsidRPr="007C3678">
        <w:rPr>
          <w:sz w:val="32"/>
          <w:szCs w:val="32"/>
          <w:lang w:val="en-US"/>
        </w:rPr>
        <w:t xml:space="preserve">In the search key, the second bit is 0 and so move to the left branch. Observe that this branch node has </w:t>
      </w:r>
      <w:proofErr w:type="spellStart"/>
      <w:r w:rsidRPr="007C3678">
        <w:rPr>
          <w:sz w:val="32"/>
          <w:szCs w:val="32"/>
          <w:lang w:val="en-US"/>
        </w:rPr>
        <w:t>BitNumber</w:t>
      </w:r>
      <w:proofErr w:type="spellEnd"/>
      <w:r w:rsidRPr="007C3678">
        <w:rPr>
          <w:sz w:val="32"/>
          <w:szCs w:val="32"/>
          <w:lang w:val="en-US"/>
        </w:rPr>
        <w:t xml:space="preserve"> 4.</w:t>
      </w:r>
    </w:p>
    <w:p w14:paraId="3015C944" w14:textId="77777777" w:rsidR="007C3678" w:rsidRPr="007C3678" w:rsidRDefault="007C3678" w:rsidP="007C3678">
      <w:pPr>
        <w:numPr>
          <w:ilvl w:val="0"/>
          <w:numId w:val="6"/>
        </w:numPr>
        <w:rPr>
          <w:sz w:val="32"/>
          <w:szCs w:val="32"/>
        </w:rPr>
      </w:pPr>
      <w:r w:rsidRPr="007C3678">
        <w:rPr>
          <w:sz w:val="32"/>
          <w:szCs w:val="32"/>
          <w:lang w:val="en-US"/>
        </w:rPr>
        <w:lastRenderedPageBreak/>
        <w:t xml:space="preserve">The 4th bit in the search key is 1, so move to the right branch. </w:t>
      </w:r>
    </w:p>
    <w:p w14:paraId="4ED6F2FE" w14:textId="77777777" w:rsidR="007C3678" w:rsidRPr="007C3678" w:rsidRDefault="007C3678" w:rsidP="007C3678">
      <w:pPr>
        <w:numPr>
          <w:ilvl w:val="0"/>
          <w:numId w:val="6"/>
        </w:numPr>
        <w:rPr>
          <w:sz w:val="32"/>
          <w:szCs w:val="32"/>
        </w:rPr>
      </w:pPr>
      <w:proofErr w:type="gramStart"/>
      <w:r w:rsidRPr="007C3678">
        <w:rPr>
          <w:sz w:val="32"/>
          <w:szCs w:val="32"/>
          <w:lang w:val="en-US"/>
        </w:rPr>
        <w:t>Finally</w:t>
      </w:r>
      <w:proofErr w:type="gramEnd"/>
      <w:r w:rsidRPr="007C3678">
        <w:rPr>
          <w:sz w:val="32"/>
          <w:szCs w:val="32"/>
          <w:lang w:val="en-US"/>
        </w:rPr>
        <w:t xml:space="preserve"> the element node is reached. Compare the data in the element node with the search key. </w:t>
      </w:r>
    </w:p>
    <w:p w14:paraId="2734EA71" w14:textId="77777777" w:rsidR="007C3678" w:rsidRPr="007C3678" w:rsidRDefault="007C3678" w:rsidP="007C3678">
      <w:pPr>
        <w:numPr>
          <w:ilvl w:val="0"/>
          <w:numId w:val="6"/>
        </w:numPr>
        <w:rPr>
          <w:sz w:val="32"/>
          <w:szCs w:val="32"/>
        </w:rPr>
      </w:pPr>
      <w:r w:rsidRPr="007C3678">
        <w:rPr>
          <w:sz w:val="32"/>
          <w:szCs w:val="32"/>
          <w:lang w:val="en-US"/>
        </w:rPr>
        <w:t xml:space="preserve">The search key is matched with the data in the element node. Hence, the search is successful. </w:t>
      </w:r>
    </w:p>
    <w:p w14:paraId="3412C7AB" w14:textId="77777777" w:rsidR="007C3678" w:rsidRPr="007C3678" w:rsidRDefault="007C3678" w:rsidP="007C3678">
      <w:pPr>
        <w:numPr>
          <w:ilvl w:val="0"/>
          <w:numId w:val="6"/>
        </w:numPr>
        <w:rPr>
          <w:sz w:val="32"/>
          <w:szCs w:val="32"/>
        </w:rPr>
      </w:pPr>
      <w:r w:rsidRPr="007C3678">
        <w:rPr>
          <w:sz w:val="32"/>
          <w:szCs w:val="32"/>
          <w:lang w:val="en-US"/>
        </w:rPr>
        <w:t xml:space="preserve">Note: The number of moves for searching 1001 are reduced from 4 in binary </w:t>
      </w:r>
      <w:proofErr w:type="spellStart"/>
      <w:r w:rsidRPr="007C3678">
        <w:rPr>
          <w:sz w:val="32"/>
          <w:szCs w:val="32"/>
          <w:lang w:val="en-US"/>
        </w:rPr>
        <w:t>trie</w:t>
      </w:r>
      <w:proofErr w:type="spellEnd"/>
      <w:r w:rsidRPr="007C3678">
        <w:rPr>
          <w:sz w:val="32"/>
          <w:szCs w:val="32"/>
          <w:lang w:val="en-US"/>
        </w:rPr>
        <w:t xml:space="preserve"> to 3 in compressed binary </w:t>
      </w:r>
      <w:proofErr w:type="spellStart"/>
      <w:r w:rsidRPr="007C3678">
        <w:rPr>
          <w:sz w:val="32"/>
          <w:szCs w:val="32"/>
          <w:lang w:val="en-US"/>
        </w:rPr>
        <w:t>trie</w:t>
      </w:r>
      <w:proofErr w:type="spellEnd"/>
      <w:r w:rsidRPr="007C3678">
        <w:rPr>
          <w:sz w:val="32"/>
          <w:szCs w:val="32"/>
          <w:lang w:val="en-US"/>
        </w:rPr>
        <w:t>.</w:t>
      </w:r>
    </w:p>
    <w:p w14:paraId="166288C1" w14:textId="3280E641" w:rsidR="007C3678" w:rsidRDefault="007C3678">
      <w:pPr>
        <w:rPr>
          <w:b/>
          <w:bCs/>
          <w:sz w:val="32"/>
          <w:szCs w:val="32"/>
          <w:lang w:val="en-US"/>
        </w:rPr>
      </w:pPr>
      <w:r>
        <w:rPr>
          <w:sz w:val="32"/>
          <w:szCs w:val="32"/>
        </w:rPr>
        <w:t>1b)</w:t>
      </w:r>
      <w:r w:rsidRPr="007C3678">
        <w:rPr>
          <w:rFonts w:asciiTheme="majorHAnsi" w:eastAsiaTheme="majorEastAsia" w:hAnsi="Calibri Light" w:cstheme="majorBidi"/>
          <w:b/>
          <w:bCs/>
          <w:color w:val="000000" w:themeColor="text1"/>
          <w:kern w:val="24"/>
          <w:sz w:val="66"/>
          <w:szCs w:val="66"/>
          <w:lang w:val="en-US"/>
        </w:rPr>
        <w:t xml:space="preserve"> </w:t>
      </w:r>
      <w:r w:rsidRPr="007C3678">
        <w:rPr>
          <w:b/>
          <w:bCs/>
          <w:sz w:val="32"/>
          <w:szCs w:val="32"/>
          <w:lang w:val="en-US"/>
        </w:rPr>
        <w:t>Searching Patricia</w:t>
      </w:r>
    </w:p>
    <w:p w14:paraId="2964C9E9" w14:textId="77777777" w:rsidR="007C3678" w:rsidRPr="007C3678" w:rsidRDefault="007C3678" w:rsidP="007C3678">
      <w:pPr>
        <w:numPr>
          <w:ilvl w:val="0"/>
          <w:numId w:val="7"/>
        </w:numPr>
        <w:rPr>
          <w:sz w:val="32"/>
          <w:szCs w:val="32"/>
        </w:rPr>
      </w:pPr>
      <w:r w:rsidRPr="007C3678">
        <w:rPr>
          <w:sz w:val="32"/>
          <w:szCs w:val="32"/>
          <w:lang w:val="en-US"/>
        </w:rPr>
        <w:t xml:space="preserve">To search for a key in Patricia, we start at the root and proceed down the tree, using the </w:t>
      </w:r>
      <w:proofErr w:type="spellStart"/>
      <w:r w:rsidRPr="007C3678">
        <w:rPr>
          <w:sz w:val="32"/>
          <w:szCs w:val="32"/>
          <w:lang w:val="en-US"/>
        </w:rPr>
        <w:t>BitNumber</w:t>
      </w:r>
      <w:proofErr w:type="spellEnd"/>
      <w:r w:rsidRPr="007C3678">
        <w:rPr>
          <w:sz w:val="32"/>
          <w:szCs w:val="32"/>
          <w:lang w:val="en-US"/>
        </w:rPr>
        <w:t xml:space="preserve"> in each node to tell us which bit to examine in the search key.  </w:t>
      </w:r>
    </w:p>
    <w:p w14:paraId="1AA2C43E" w14:textId="77777777" w:rsidR="007C3678" w:rsidRPr="007C3678" w:rsidRDefault="007C3678" w:rsidP="007C3678">
      <w:pPr>
        <w:numPr>
          <w:ilvl w:val="0"/>
          <w:numId w:val="7"/>
        </w:numPr>
        <w:rPr>
          <w:sz w:val="32"/>
          <w:szCs w:val="32"/>
        </w:rPr>
      </w:pPr>
      <w:r w:rsidRPr="007C3678">
        <w:rPr>
          <w:sz w:val="32"/>
          <w:szCs w:val="32"/>
          <w:lang w:val="en-US"/>
        </w:rPr>
        <w:t>We proceed left if the bit is 0 and right if it is 1.</w:t>
      </w:r>
    </w:p>
    <w:p w14:paraId="714F34C5" w14:textId="77777777" w:rsidR="007C3678" w:rsidRPr="007C3678" w:rsidRDefault="007C3678" w:rsidP="007C3678">
      <w:pPr>
        <w:numPr>
          <w:ilvl w:val="0"/>
          <w:numId w:val="7"/>
        </w:numPr>
        <w:rPr>
          <w:sz w:val="32"/>
          <w:szCs w:val="32"/>
        </w:rPr>
      </w:pPr>
      <w:r w:rsidRPr="007C3678">
        <w:rPr>
          <w:sz w:val="32"/>
          <w:szCs w:val="32"/>
          <w:lang w:val="en-US"/>
        </w:rPr>
        <w:t xml:space="preserve"> The keys in the nodes are not examined at all on the way down the tree. </w:t>
      </w:r>
    </w:p>
    <w:p w14:paraId="06A856E4" w14:textId="77777777" w:rsidR="007C3678" w:rsidRPr="007C3678" w:rsidRDefault="007C3678" w:rsidP="007C3678">
      <w:pPr>
        <w:numPr>
          <w:ilvl w:val="0"/>
          <w:numId w:val="7"/>
        </w:numPr>
        <w:rPr>
          <w:sz w:val="32"/>
          <w:szCs w:val="32"/>
        </w:rPr>
      </w:pPr>
      <w:r w:rsidRPr="007C3678">
        <w:rPr>
          <w:sz w:val="32"/>
          <w:szCs w:val="32"/>
          <w:lang w:val="en-US"/>
        </w:rPr>
        <w:t xml:space="preserve">Eventually, when an element pointer is encountered </w:t>
      </w:r>
      <w:proofErr w:type="spellStart"/>
      <w:r w:rsidRPr="007C3678">
        <w:rPr>
          <w:sz w:val="32"/>
          <w:szCs w:val="32"/>
          <w:lang w:val="en-US"/>
        </w:rPr>
        <w:t>i.e</w:t>
      </w:r>
      <w:proofErr w:type="spellEnd"/>
      <w:r w:rsidRPr="007C3678">
        <w:rPr>
          <w:sz w:val="32"/>
          <w:szCs w:val="32"/>
          <w:lang w:val="en-US"/>
        </w:rPr>
        <w:t xml:space="preserve"> pointer to node with a lesser </w:t>
      </w:r>
      <w:proofErr w:type="spellStart"/>
      <w:r w:rsidRPr="007C3678">
        <w:rPr>
          <w:sz w:val="32"/>
          <w:szCs w:val="32"/>
          <w:lang w:val="en-US"/>
        </w:rPr>
        <w:t>BitNumber</w:t>
      </w:r>
      <w:proofErr w:type="spellEnd"/>
      <w:r w:rsidRPr="007C3678">
        <w:rPr>
          <w:sz w:val="32"/>
          <w:szCs w:val="32"/>
          <w:lang w:val="en-US"/>
        </w:rPr>
        <w:t xml:space="preserve">, the node value is checked with the search key. </w:t>
      </w:r>
    </w:p>
    <w:p w14:paraId="031A1CE8" w14:textId="77777777" w:rsidR="007C3678" w:rsidRPr="007C3678" w:rsidRDefault="007C3678" w:rsidP="007C3678">
      <w:pPr>
        <w:numPr>
          <w:ilvl w:val="0"/>
          <w:numId w:val="7"/>
        </w:numPr>
        <w:rPr>
          <w:sz w:val="32"/>
          <w:szCs w:val="32"/>
        </w:rPr>
      </w:pPr>
      <w:r w:rsidRPr="007C3678">
        <w:rPr>
          <w:sz w:val="32"/>
          <w:szCs w:val="32"/>
          <w:lang w:val="en-US"/>
        </w:rPr>
        <w:t xml:space="preserve">Thus, if the key at the node pointed to by this element pointer is equal to the search key, then the search is successful; otherwise, it is unsuccessful. </w:t>
      </w:r>
    </w:p>
    <w:p w14:paraId="47F78F7D" w14:textId="77777777" w:rsidR="007C3678" w:rsidRPr="007C3678" w:rsidRDefault="007C3678" w:rsidP="007C3678">
      <w:pPr>
        <w:numPr>
          <w:ilvl w:val="0"/>
          <w:numId w:val="7"/>
        </w:numPr>
        <w:rPr>
          <w:sz w:val="36"/>
          <w:szCs w:val="36"/>
        </w:rPr>
      </w:pPr>
      <w:r w:rsidRPr="007C3678">
        <w:rPr>
          <w:sz w:val="36"/>
          <w:szCs w:val="36"/>
          <w:lang w:val="en-US"/>
        </w:rPr>
        <w:t>Example:  Search for 1001 in the Patricia</w:t>
      </w:r>
    </w:p>
    <w:p w14:paraId="160E2275" w14:textId="1F084E62" w:rsidR="007C3678" w:rsidRDefault="007C3678">
      <w:pPr>
        <w:rPr>
          <w:sz w:val="36"/>
          <w:szCs w:val="36"/>
        </w:rPr>
      </w:pPr>
      <w:r>
        <w:rPr>
          <w:noProof/>
          <w:sz w:val="36"/>
          <w:szCs w:val="36"/>
        </w:rPr>
        <w:lastRenderedPageBreak/>
        <w:drawing>
          <wp:inline distT="0" distB="0" distL="0" distR="0" wp14:anchorId="326A35D4" wp14:editId="04828A82">
            <wp:extent cx="5731510" cy="4570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570095"/>
                    </a:xfrm>
                    <a:prstGeom prst="rect">
                      <a:avLst/>
                    </a:prstGeom>
                  </pic:spPr>
                </pic:pic>
              </a:graphicData>
            </a:graphic>
          </wp:inline>
        </w:drawing>
      </w:r>
    </w:p>
    <w:p w14:paraId="1CB3BF13" w14:textId="0F02342B" w:rsidR="007C3678" w:rsidRDefault="007C3678">
      <w:pPr>
        <w:rPr>
          <w:b/>
          <w:bCs/>
          <w:sz w:val="36"/>
          <w:szCs w:val="36"/>
          <w:lang w:val="en-US"/>
        </w:rPr>
      </w:pPr>
      <w:r w:rsidRPr="007C3678">
        <w:rPr>
          <w:b/>
          <w:bCs/>
          <w:sz w:val="36"/>
          <w:szCs w:val="36"/>
          <w:lang w:val="en-US"/>
        </w:rPr>
        <w:t>Algorithm for Searching Patricia</w:t>
      </w:r>
    </w:p>
    <w:p w14:paraId="4A636211" w14:textId="77777777" w:rsidR="007C3678" w:rsidRPr="007C3678" w:rsidRDefault="007C3678" w:rsidP="007C3678">
      <w:pPr>
        <w:rPr>
          <w:sz w:val="36"/>
          <w:szCs w:val="36"/>
        </w:rPr>
      </w:pPr>
      <w:r w:rsidRPr="007C3678">
        <w:rPr>
          <w:b/>
          <w:bCs/>
          <w:sz w:val="36"/>
          <w:szCs w:val="36"/>
          <w:lang w:val="en-US"/>
        </w:rPr>
        <w:t>Patricia</w:t>
      </w:r>
      <w:proofErr w:type="gramStart"/>
      <w:r w:rsidRPr="007C3678">
        <w:rPr>
          <w:b/>
          <w:bCs/>
          <w:sz w:val="36"/>
          <w:szCs w:val="36"/>
          <w:lang w:val="en-US"/>
        </w:rPr>
        <w:t xml:space="preserve">*  </w:t>
      </w:r>
      <w:proofErr w:type="spellStart"/>
      <w:r w:rsidRPr="007C3678">
        <w:rPr>
          <w:b/>
          <w:bCs/>
          <w:sz w:val="36"/>
          <w:szCs w:val="36"/>
          <w:lang w:val="en-US"/>
        </w:rPr>
        <w:t>patricia</w:t>
      </w:r>
      <w:proofErr w:type="spellEnd"/>
      <w:proofErr w:type="gramEnd"/>
      <w:r w:rsidRPr="007C3678">
        <w:rPr>
          <w:b/>
          <w:bCs/>
          <w:sz w:val="36"/>
          <w:szCs w:val="36"/>
          <w:lang w:val="en-US"/>
        </w:rPr>
        <w:t>_ search(Patricia *t, key)</w:t>
      </w:r>
    </w:p>
    <w:p w14:paraId="61B5F72C" w14:textId="77777777" w:rsidR="007C3678" w:rsidRPr="007C3678" w:rsidRDefault="007C3678" w:rsidP="007C3678">
      <w:pPr>
        <w:rPr>
          <w:sz w:val="36"/>
          <w:szCs w:val="36"/>
        </w:rPr>
      </w:pPr>
      <w:r w:rsidRPr="007C3678">
        <w:rPr>
          <w:b/>
          <w:bCs/>
          <w:sz w:val="36"/>
          <w:szCs w:val="36"/>
          <w:lang w:val="en-US"/>
        </w:rPr>
        <w:t>// returns a pointer to node whose data is checked with key</w:t>
      </w:r>
    </w:p>
    <w:p w14:paraId="1CD83A63" w14:textId="77777777" w:rsidR="007C3678" w:rsidRPr="007C3678" w:rsidRDefault="007C3678" w:rsidP="007C3678">
      <w:pPr>
        <w:rPr>
          <w:sz w:val="36"/>
          <w:szCs w:val="36"/>
        </w:rPr>
      </w:pPr>
      <w:r w:rsidRPr="007C3678">
        <w:rPr>
          <w:b/>
          <w:bCs/>
          <w:sz w:val="36"/>
          <w:szCs w:val="36"/>
          <w:lang w:val="en-US"/>
        </w:rPr>
        <w:t> Patricia p, y;</w:t>
      </w:r>
    </w:p>
    <w:p w14:paraId="2E44B4EB" w14:textId="77777777" w:rsidR="007C3678" w:rsidRPr="007C3678" w:rsidRDefault="007C3678" w:rsidP="007C3678">
      <w:pPr>
        <w:rPr>
          <w:sz w:val="36"/>
          <w:szCs w:val="36"/>
        </w:rPr>
      </w:pPr>
      <w:r w:rsidRPr="007C3678">
        <w:rPr>
          <w:b/>
          <w:bCs/>
          <w:sz w:val="36"/>
          <w:szCs w:val="36"/>
          <w:lang w:val="en-US"/>
        </w:rPr>
        <w:t>Step 1: IF t = = NULL</w:t>
      </w:r>
    </w:p>
    <w:p w14:paraId="1CDD63C1" w14:textId="77777777" w:rsidR="007C3678" w:rsidRPr="007C3678" w:rsidRDefault="007C3678" w:rsidP="007C3678">
      <w:pPr>
        <w:rPr>
          <w:sz w:val="36"/>
          <w:szCs w:val="36"/>
        </w:rPr>
      </w:pPr>
      <w:r w:rsidRPr="007C3678">
        <w:rPr>
          <w:b/>
          <w:bCs/>
          <w:sz w:val="36"/>
          <w:szCs w:val="36"/>
          <w:lang w:val="en-US"/>
        </w:rPr>
        <w:tab/>
      </w:r>
      <w:r w:rsidRPr="007C3678">
        <w:rPr>
          <w:b/>
          <w:bCs/>
          <w:sz w:val="36"/>
          <w:szCs w:val="36"/>
          <w:lang w:val="en-US"/>
        </w:rPr>
        <w:tab/>
        <w:t>Return t     // empty tree</w:t>
      </w:r>
    </w:p>
    <w:p w14:paraId="7448A86B" w14:textId="77777777" w:rsidR="007C3678" w:rsidRPr="007C3678" w:rsidRDefault="007C3678" w:rsidP="007C3678">
      <w:pPr>
        <w:rPr>
          <w:sz w:val="36"/>
          <w:szCs w:val="36"/>
        </w:rPr>
      </w:pPr>
      <w:r w:rsidRPr="007C3678">
        <w:rPr>
          <w:b/>
          <w:bCs/>
          <w:sz w:val="36"/>
          <w:szCs w:val="36"/>
          <w:lang w:val="en-US"/>
        </w:rPr>
        <w:t>[END of IF]</w:t>
      </w:r>
    </w:p>
    <w:p w14:paraId="227211C0" w14:textId="77777777" w:rsidR="007C3678" w:rsidRPr="007C3678" w:rsidRDefault="007C3678" w:rsidP="007C3678">
      <w:pPr>
        <w:rPr>
          <w:sz w:val="36"/>
          <w:szCs w:val="36"/>
        </w:rPr>
      </w:pPr>
      <w:r w:rsidRPr="007C3678">
        <w:rPr>
          <w:b/>
          <w:bCs/>
          <w:sz w:val="36"/>
          <w:szCs w:val="36"/>
          <w:lang w:val="en-US"/>
        </w:rPr>
        <w:t>Step 2: SET y = t-&gt;</w:t>
      </w:r>
      <w:proofErr w:type="spellStart"/>
      <w:r w:rsidRPr="007C3678">
        <w:rPr>
          <w:b/>
          <w:bCs/>
          <w:sz w:val="36"/>
          <w:szCs w:val="36"/>
          <w:lang w:val="en-US"/>
        </w:rPr>
        <w:t>left_child</w:t>
      </w:r>
      <w:proofErr w:type="spellEnd"/>
      <w:r w:rsidRPr="007C3678">
        <w:rPr>
          <w:b/>
          <w:bCs/>
          <w:sz w:val="36"/>
          <w:szCs w:val="36"/>
          <w:lang w:val="en-US"/>
        </w:rPr>
        <w:t>;</w:t>
      </w:r>
      <w:r w:rsidRPr="007C3678">
        <w:rPr>
          <w:b/>
          <w:bCs/>
          <w:sz w:val="36"/>
          <w:szCs w:val="36"/>
          <w:lang w:val="en-US"/>
        </w:rPr>
        <w:tab/>
        <w:t>// move to left child</w:t>
      </w:r>
    </w:p>
    <w:p w14:paraId="0D1FB66A" w14:textId="77777777" w:rsidR="007C3678" w:rsidRPr="007C3678" w:rsidRDefault="007C3678" w:rsidP="007C3678">
      <w:pPr>
        <w:rPr>
          <w:sz w:val="36"/>
          <w:szCs w:val="36"/>
        </w:rPr>
      </w:pPr>
      <w:r w:rsidRPr="007C3678">
        <w:rPr>
          <w:b/>
          <w:bCs/>
          <w:sz w:val="36"/>
          <w:szCs w:val="36"/>
          <w:lang w:val="en-US"/>
        </w:rPr>
        <w:t>SET p = t;</w:t>
      </w:r>
    </w:p>
    <w:p w14:paraId="14A5B4D0" w14:textId="77777777" w:rsidR="007C3678" w:rsidRPr="007C3678" w:rsidRDefault="007C3678" w:rsidP="007C3678">
      <w:pPr>
        <w:rPr>
          <w:sz w:val="36"/>
          <w:szCs w:val="36"/>
        </w:rPr>
      </w:pPr>
      <w:r w:rsidRPr="007C3678">
        <w:rPr>
          <w:b/>
          <w:bCs/>
          <w:sz w:val="36"/>
          <w:szCs w:val="36"/>
          <w:lang w:val="en-US"/>
        </w:rPr>
        <w:t>Step 3:</w:t>
      </w:r>
    </w:p>
    <w:p w14:paraId="34163ACC" w14:textId="77777777" w:rsidR="007C3678" w:rsidRPr="007C3678" w:rsidRDefault="007C3678" w:rsidP="007C3678">
      <w:pPr>
        <w:rPr>
          <w:sz w:val="36"/>
          <w:szCs w:val="36"/>
        </w:rPr>
      </w:pPr>
      <w:r w:rsidRPr="007C3678">
        <w:rPr>
          <w:b/>
          <w:bCs/>
          <w:sz w:val="36"/>
          <w:szCs w:val="36"/>
          <w:lang w:val="en-US"/>
        </w:rPr>
        <w:lastRenderedPageBreak/>
        <w:t>WHILE y-&gt;</w:t>
      </w:r>
      <w:proofErr w:type="spellStart"/>
      <w:r w:rsidRPr="007C3678">
        <w:rPr>
          <w:b/>
          <w:bCs/>
          <w:sz w:val="36"/>
          <w:szCs w:val="36"/>
          <w:lang w:val="en-US"/>
        </w:rPr>
        <w:t>bit_number</w:t>
      </w:r>
      <w:proofErr w:type="spellEnd"/>
      <w:r w:rsidRPr="007C3678">
        <w:rPr>
          <w:b/>
          <w:bCs/>
          <w:sz w:val="36"/>
          <w:szCs w:val="36"/>
          <w:lang w:val="en-US"/>
        </w:rPr>
        <w:t xml:space="preserve"> &gt; p-&gt;</w:t>
      </w:r>
      <w:proofErr w:type="spellStart"/>
      <w:r w:rsidRPr="007C3678">
        <w:rPr>
          <w:b/>
          <w:bCs/>
          <w:sz w:val="36"/>
          <w:szCs w:val="36"/>
          <w:lang w:val="en-US"/>
        </w:rPr>
        <w:t>bit_number</w:t>
      </w:r>
      <w:proofErr w:type="spellEnd"/>
    </w:p>
    <w:p w14:paraId="53DA7688" w14:textId="77777777" w:rsidR="007C3678" w:rsidRPr="007C3678" w:rsidRDefault="007C3678" w:rsidP="007C3678">
      <w:pPr>
        <w:rPr>
          <w:sz w:val="36"/>
          <w:szCs w:val="36"/>
        </w:rPr>
      </w:pPr>
      <w:r w:rsidRPr="007C3678">
        <w:rPr>
          <w:b/>
          <w:bCs/>
          <w:sz w:val="36"/>
          <w:szCs w:val="36"/>
          <w:lang w:val="en-US"/>
        </w:rPr>
        <w:t>do</w:t>
      </w:r>
    </w:p>
    <w:p w14:paraId="7F0211C0" w14:textId="77777777" w:rsidR="007C3678" w:rsidRPr="007C3678" w:rsidRDefault="007C3678" w:rsidP="007C3678">
      <w:pPr>
        <w:rPr>
          <w:sz w:val="36"/>
          <w:szCs w:val="36"/>
        </w:rPr>
      </w:pPr>
      <w:r w:rsidRPr="007C3678">
        <w:rPr>
          <w:b/>
          <w:bCs/>
          <w:sz w:val="36"/>
          <w:szCs w:val="36"/>
          <w:lang w:val="en-US"/>
        </w:rPr>
        <w:tab/>
      </w:r>
      <w:r w:rsidRPr="007C3678">
        <w:rPr>
          <w:b/>
          <w:bCs/>
          <w:sz w:val="36"/>
          <w:szCs w:val="36"/>
          <w:lang w:val="en-US"/>
        </w:rPr>
        <w:tab/>
        <w:t>SET p = y;</w:t>
      </w:r>
    </w:p>
    <w:p w14:paraId="0D6FE47F" w14:textId="77777777" w:rsidR="007C3678" w:rsidRPr="007C3678" w:rsidRDefault="007C3678" w:rsidP="007C3678">
      <w:pPr>
        <w:rPr>
          <w:sz w:val="36"/>
          <w:szCs w:val="36"/>
        </w:rPr>
      </w:pPr>
      <w:r w:rsidRPr="007C3678">
        <w:rPr>
          <w:b/>
          <w:bCs/>
          <w:sz w:val="36"/>
          <w:szCs w:val="36"/>
          <w:lang w:val="en-US"/>
        </w:rPr>
        <w:tab/>
      </w:r>
      <w:r w:rsidRPr="007C3678">
        <w:rPr>
          <w:b/>
          <w:bCs/>
          <w:sz w:val="36"/>
          <w:szCs w:val="36"/>
          <w:lang w:val="en-US"/>
        </w:rPr>
        <w:tab/>
        <w:t>If key[y-&gt;</w:t>
      </w:r>
      <w:proofErr w:type="spellStart"/>
      <w:r w:rsidRPr="007C3678">
        <w:rPr>
          <w:b/>
          <w:bCs/>
          <w:sz w:val="36"/>
          <w:szCs w:val="36"/>
          <w:lang w:val="en-US"/>
        </w:rPr>
        <w:t>bit_</w:t>
      </w:r>
      <w:proofErr w:type="gramStart"/>
      <w:r w:rsidRPr="007C3678">
        <w:rPr>
          <w:b/>
          <w:bCs/>
          <w:sz w:val="36"/>
          <w:szCs w:val="36"/>
          <w:lang w:val="en-US"/>
        </w:rPr>
        <w:t>number</w:t>
      </w:r>
      <w:proofErr w:type="spellEnd"/>
      <w:r w:rsidRPr="007C3678">
        <w:rPr>
          <w:b/>
          <w:bCs/>
          <w:sz w:val="36"/>
          <w:szCs w:val="36"/>
          <w:lang w:val="en-US"/>
        </w:rPr>
        <w:t>]=</w:t>
      </w:r>
      <w:proofErr w:type="gramEnd"/>
      <w:r w:rsidRPr="007C3678">
        <w:rPr>
          <w:b/>
          <w:bCs/>
          <w:sz w:val="36"/>
          <w:szCs w:val="36"/>
          <w:lang w:val="en-US"/>
        </w:rPr>
        <w:t xml:space="preserve"> =0</w:t>
      </w:r>
    </w:p>
    <w:p w14:paraId="189D856D" w14:textId="77777777" w:rsidR="007C3678" w:rsidRPr="007C3678" w:rsidRDefault="007C3678" w:rsidP="007C3678">
      <w:pPr>
        <w:rPr>
          <w:sz w:val="36"/>
          <w:szCs w:val="36"/>
        </w:rPr>
      </w:pPr>
      <w:r w:rsidRPr="007C3678">
        <w:rPr>
          <w:b/>
          <w:bCs/>
          <w:sz w:val="36"/>
          <w:szCs w:val="36"/>
          <w:lang w:val="en-US"/>
        </w:rPr>
        <w:t>SET y = y-&gt;</w:t>
      </w:r>
      <w:proofErr w:type="spellStart"/>
      <w:r w:rsidRPr="007C3678">
        <w:rPr>
          <w:b/>
          <w:bCs/>
          <w:sz w:val="36"/>
          <w:szCs w:val="36"/>
          <w:lang w:val="en-US"/>
        </w:rPr>
        <w:t>left_child</w:t>
      </w:r>
      <w:proofErr w:type="spellEnd"/>
      <w:r w:rsidRPr="007C3678">
        <w:rPr>
          <w:b/>
          <w:bCs/>
          <w:sz w:val="36"/>
          <w:szCs w:val="36"/>
          <w:lang w:val="en-US"/>
        </w:rPr>
        <w:t>;</w:t>
      </w:r>
    </w:p>
    <w:p w14:paraId="6E145D4B" w14:textId="77777777" w:rsidR="007C3678" w:rsidRPr="007C3678" w:rsidRDefault="007C3678" w:rsidP="007C3678">
      <w:pPr>
        <w:rPr>
          <w:sz w:val="36"/>
          <w:szCs w:val="36"/>
        </w:rPr>
      </w:pPr>
      <w:r w:rsidRPr="007C3678">
        <w:rPr>
          <w:b/>
          <w:bCs/>
          <w:sz w:val="36"/>
          <w:szCs w:val="36"/>
          <w:lang w:val="en-US"/>
        </w:rPr>
        <w:t>ELSE</w:t>
      </w:r>
    </w:p>
    <w:p w14:paraId="1E4BF704" w14:textId="77777777" w:rsidR="007C3678" w:rsidRPr="007C3678" w:rsidRDefault="007C3678" w:rsidP="007C3678">
      <w:pPr>
        <w:rPr>
          <w:sz w:val="36"/>
          <w:szCs w:val="36"/>
        </w:rPr>
      </w:pPr>
      <w:r w:rsidRPr="007C3678">
        <w:rPr>
          <w:b/>
          <w:bCs/>
          <w:sz w:val="36"/>
          <w:szCs w:val="36"/>
          <w:lang w:val="en-US"/>
        </w:rPr>
        <w:t>SET y = y-&gt;</w:t>
      </w:r>
      <w:proofErr w:type="spellStart"/>
      <w:r w:rsidRPr="007C3678">
        <w:rPr>
          <w:b/>
          <w:bCs/>
          <w:sz w:val="36"/>
          <w:szCs w:val="36"/>
          <w:lang w:val="en-US"/>
        </w:rPr>
        <w:t>right_child</w:t>
      </w:r>
      <w:proofErr w:type="spellEnd"/>
      <w:r w:rsidRPr="007C3678">
        <w:rPr>
          <w:b/>
          <w:bCs/>
          <w:sz w:val="36"/>
          <w:szCs w:val="36"/>
          <w:lang w:val="en-US"/>
        </w:rPr>
        <w:t>;</w:t>
      </w:r>
    </w:p>
    <w:p w14:paraId="6350162A" w14:textId="77777777" w:rsidR="007C3678" w:rsidRPr="007C3678" w:rsidRDefault="007C3678" w:rsidP="007C3678">
      <w:pPr>
        <w:rPr>
          <w:sz w:val="36"/>
          <w:szCs w:val="36"/>
        </w:rPr>
      </w:pPr>
      <w:r w:rsidRPr="007C3678">
        <w:rPr>
          <w:b/>
          <w:bCs/>
          <w:sz w:val="36"/>
          <w:szCs w:val="36"/>
          <w:lang w:val="en-US"/>
        </w:rPr>
        <w:t> [END of IF]</w:t>
      </w:r>
    </w:p>
    <w:p w14:paraId="126F2E90" w14:textId="77777777" w:rsidR="007C3678" w:rsidRPr="007C3678" w:rsidRDefault="007C3678" w:rsidP="007C3678">
      <w:pPr>
        <w:rPr>
          <w:sz w:val="36"/>
          <w:szCs w:val="36"/>
        </w:rPr>
      </w:pPr>
      <w:r w:rsidRPr="007C3678">
        <w:rPr>
          <w:b/>
          <w:bCs/>
          <w:sz w:val="36"/>
          <w:szCs w:val="36"/>
          <w:lang w:val="en-US"/>
        </w:rPr>
        <w:t xml:space="preserve">[END </w:t>
      </w:r>
      <w:proofErr w:type="gramStart"/>
      <w:r w:rsidRPr="007C3678">
        <w:rPr>
          <w:b/>
          <w:bCs/>
          <w:sz w:val="36"/>
          <w:szCs w:val="36"/>
          <w:lang w:val="en-US"/>
        </w:rPr>
        <w:t>of  WHILE</w:t>
      </w:r>
      <w:proofErr w:type="gramEnd"/>
      <w:r w:rsidRPr="007C3678">
        <w:rPr>
          <w:b/>
          <w:bCs/>
          <w:sz w:val="36"/>
          <w:szCs w:val="36"/>
          <w:lang w:val="en-US"/>
        </w:rPr>
        <w:t>]</w:t>
      </w:r>
    </w:p>
    <w:p w14:paraId="4E5A13F7" w14:textId="77777777" w:rsidR="007C3678" w:rsidRPr="007C3678" w:rsidRDefault="007C3678" w:rsidP="007C3678">
      <w:pPr>
        <w:rPr>
          <w:sz w:val="36"/>
          <w:szCs w:val="36"/>
        </w:rPr>
      </w:pPr>
      <w:r w:rsidRPr="007C3678">
        <w:rPr>
          <w:b/>
          <w:bCs/>
          <w:sz w:val="36"/>
          <w:szCs w:val="36"/>
          <w:lang w:val="en-US"/>
        </w:rPr>
        <w:t xml:space="preserve">Step 4: </w:t>
      </w:r>
      <w:proofErr w:type="gramStart"/>
      <w:r w:rsidRPr="007C3678">
        <w:rPr>
          <w:b/>
          <w:bCs/>
          <w:sz w:val="36"/>
          <w:szCs w:val="36"/>
          <w:lang w:val="en-US"/>
        </w:rPr>
        <w:t>IF  key</w:t>
      </w:r>
      <w:proofErr w:type="gramEnd"/>
      <w:r w:rsidRPr="007C3678">
        <w:rPr>
          <w:b/>
          <w:bCs/>
          <w:sz w:val="36"/>
          <w:szCs w:val="36"/>
          <w:lang w:val="en-US"/>
        </w:rPr>
        <w:t xml:space="preserve"> =  = y -&gt;data</w:t>
      </w:r>
    </w:p>
    <w:p w14:paraId="70BCD9C6" w14:textId="77777777" w:rsidR="007C3678" w:rsidRPr="007C3678" w:rsidRDefault="007C3678" w:rsidP="007C3678">
      <w:pPr>
        <w:rPr>
          <w:sz w:val="36"/>
          <w:szCs w:val="36"/>
        </w:rPr>
      </w:pPr>
      <w:r w:rsidRPr="007C3678">
        <w:rPr>
          <w:b/>
          <w:bCs/>
          <w:sz w:val="36"/>
          <w:szCs w:val="36"/>
          <w:lang w:val="en-US"/>
        </w:rPr>
        <w:tab/>
      </w:r>
      <w:r w:rsidRPr="007C3678">
        <w:rPr>
          <w:b/>
          <w:bCs/>
          <w:sz w:val="36"/>
          <w:szCs w:val="36"/>
          <w:lang w:val="en-US"/>
        </w:rPr>
        <w:tab/>
        <w:t>Write “Element Found”</w:t>
      </w:r>
    </w:p>
    <w:p w14:paraId="17FB621D" w14:textId="77777777" w:rsidR="007C3678" w:rsidRPr="007C3678" w:rsidRDefault="007C3678" w:rsidP="007C3678">
      <w:pPr>
        <w:rPr>
          <w:sz w:val="36"/>
          <w:szCs w:val="36"/>
        </w:rPr>
      </w:pPr>
      <w:r w:rsidRPr="007C3678">
        <w:rPr>
          <w:b/>
          <w:bCs/>
          <w:sz w:val="36"/>
          <w:szCs w:val="36"/>
          <w:lang w:val="en-US"/>
        </w:rPr>
        <w:tab/>
        <w:t>ELSE</w:t>
      </w:r>
    </w:p>
    <w:p w14:paraId="21EFBCA4" w14:textId="77777777" w:rsidR="007C3678" w:rsidRPr="007C3678" w:rsidRDefault="007C3678" w:rsidP="007C3678">
      <w:pPr>
        <w:rPr>
          <w:sz w:val="36"/>
          <w:szCs w:val="36"/>
        </w:rPr>
      </w:pPr>
      <w:r w:rsidRPr="007C3678">
        <w:rPr>
          <w:b/>
          <w:bCs/>
          <w:sz w:val="36"/>
          <w:szCs w:val="36"/>
          <w:lang w:val="en-US"/>
        </w:rPr>
        <w:tab/>
      </w:r>
      <w:r w:rsidRPr="007C3678">
        <w:rPr>
          <w:b/>
          <w:bCs/>
          <w:sz w:val="36"/>
          <w:szCs w:val="36"/>
          <w:lang w:val="en-US"/>
        </w:rPr>
        <w:tab/>
        <w:t>Write “Element Not Found”</w:t>
      </w:r>
    </w:p>
    <w:p w14:paraId="0524ABB6" w14:textId="77777777" w:rsidR="007C3678" w:rsidRPr="007C3678" w:rsidRDefault="007C3678" w:rsidP="007C3678">
      <w:pPr>
        <w:rPr>
          <w:sz w:val="36"/>
          <w:szCs w:val="36"/>
        </w:rPr>
      </w:pPr>
      <w:r w:rsidRPr="007C3678">
        <w:rPr>
          <w:b/>
          <w:bCs/>
          <w:sz w:val="36"/>
          <w:szCs w:val="36"/>
          <w:lang w:val="en-US"/>
        </w:rPr>
        <w:t> </w:t>
      </w:r>
    </w:p>
    <w:p w14:paraId="6ADC0735" w14:textId="77777777" w:rsidR="007C3678" w:rsidRPr="007C3678" w:rsidRDefault="007C3678" w:rsidP="007C3678">
      <w:pPr>
        <w:rPr>
          <w:sz w:val="36"/>
          <w:szCs w:val="36"/>
        </w:rPr>
      </w:pPr>
      <w:r w:rsidRPr="007C3678">
        <w:rPr>
          <w:b/>
          <w:bCs/>
          <w:sz w:val="36"/>
          <w:szCs w:val="36"/>
          <w:lang w:val="en-US"/>
        </w:rPr>
        <w:tab/>
        <w:t>[END of IF]</w:t>
      </w:r>
    </w:p>
    <w:p w14:paraId="160D6EE6" w14:textId="77777777" w:rsidR="007C3678" w:rsidRPr="007C3678" w:rsidRDefault="007C3678" w:rsidP="007C3678">
      <w:pPr>
        <w:rPr>
          <w:sz w:val="36"/>
          <w:szCs w:val="36"/>
        </w:rPr>
      </w:pPr>
      <w:r w:rsidRPr="007C3678">
        <w:rPr>
          <w:b/>
          <w:bCs/>
          <w:sz w:val="36"/>
          <w:szCs w:val="36"/>
          <w:lang w:val="en-US"/>
        </w:rPr>
        <w:tab/>
        <w:t>Return y</w:t>
      </w:r>
    </w:p>
    <w:p w14:paraId="1C641DBC" w14:textId="77777777" w:rsidR="007C3678" w:rsidRPr="007C3678" w:rsidRDefault="007C3678" w:rsidP="007C3678">
      <w:pPr>
        <w:rPr>
          <w:sz w:val="36"/>
          <w:szCs w:val="36"/>
        </w:rPr>
      </w:pPr>
      <w:r w:rsidRPr="007C3678">
        <w:rPr>
          <w:b/>
          <w:bCs/>
          <w:sz w:val="36"/>
          <w:szCs w:val="36"/>
          <w:lang w:val="en-US"/>
        </w:rPr>
        <w:t>Step 5: EXIT</w:t>
      </w:r>
    </w:p>
    <w:p w14:paraId="62981D40" w14:textId="19629F74" w:rsidR="007C3678" w:rsidRDefault="007C3678">
      <w:pPr>
        <w:rPr>
          <w:sz w:val="36"/>
          <w:szCs w:val="36"/>
          <w:lang w:val="en-US"/>
        </w:rPr>
      </w:pPr>
      <w:r>
        <w:rPr>
          <w:sz w:val="36"/>
          <w:szCs w:val="36"/>
        </w:rPr>
        <w:t>2a)</w:t>
      </w:r>
      <w:r w:rsidRPr="007C3678">
        <w:rPr>
          <w:rFonts w:asciiTheme="majorHAnsi" w:eastAsiaTheme="majorEastAsia" w:hAnsi="Calibri Light" w:cstheme="majorBidi"/>
          <w:color w:val="000000" w:themeColor="text1"/>
          <w:kern w:val="24"/>
          <w:sz w:val="60"/>
          <w:szCs w:val="60"/>
          <w:lang w:val="en-US"/>
        </w:rPr>
        <w:t xml:space="preserve"> </w:t>
      </w:r>
      <w:r w:rsidRPr="007C3678">
        <w:rPr>
          <w:sz w:val="36"/>
          <w:szCs w:val="36"/>
          <w:lang w:val="en-US"/>
        </w:rPr>
        <w:t>MU</w:t>
      </w:r>
      <w:r>
        <w:rPr>
          <w:sz w:val="36"/>
          <w:szCs w:val="36"/>
          <w:lang w:val="en-US"/>
        </w:rPr>
        <w:t>L</w:t>
      </w:r>
      <w:r w:rsidRPr="007C3678">
        <w:rPr>
          <w:sz w:val="36"/>
          <w:szCs w:val="36"/>
          <w:lang w:val="en-US"/>
        </w:rPr>
        <w:t>TI-WAY TRIES</w:t>
      </w:r>
    </w:p>
    <w:p w14:paraId="70602710" w14:textId="77777777" w:rsidR="007C3678" w:rsidRPr="007C3678" w:rsidRDefault="007C3678" w:rsidP="007C3678">
      <w:pPr>
        <w:numPr>
          <w:ilvl w:val="0"/>
          <w:numId w:val="9"/>
        </w:numPr>
        <w:rPr>
          <w:sz w:val="32"/>
          <w:szCs w:val="32"/>
        </w:rPr>
      </w:pPr>
      <w:r w:rsidRPr="007C3678">
        <w:rPr>
          <w:sz w:val="32"/>
          <w:szCs w:val="32"/>
          <w:lang w:val="en-US"/>
        </w:rPr>
        <w:t xml:space="preserve">A </w:t>
      </w:r>
      <w:r w:rsidRPr="007C3678">
        <w:rPr>
          <w:i/>
          <w:iCs/>
          <w:sz w:val="32"/>
          <w:szCs w:val="32"/>
          <w:lang w:val="en-US"/>
        </w:rPr>
        <w:t xml:space="preserve">multi-way </w:t>
      </w:r>
      <w:proofErr w:type="spellStart"/>
      <w:r w:rsidRPr="007C3678">
        <w:rPr>
          <w:i/>
          <w:iCs/>
          <w:sz w:val="32"/>
          <w:szCs w:val="32"/>
          <w:lang w:val="en-US"/>
        </w:rPr>
        <w:t>trie</w:t>
      </w:r>
      <w:proofErr w:type="spellEnd"/>
      <w:r w:rsidRPr="007C3678">
        <w:rPr>
          <w:i/>
          <w:iCs/>
          <w:sz w:val="32"/>
          <w:szCs w:val="32"/>
          <w:lang w:val="en-US"/>
        </w:rPr>
        <w:t xml:space="preserve"> </w:t>
      </w:r>
      <w:r w:rsidRPr="007C3678">
        <w:rPr>
          <w:sz w:val="32"/>
          <w:szCs w:val="32"/>
          <w:lang w:val="en-US"/>
        </w:rPr>
        <w:t xml:space="preserve">(or simply </w:t>
      </w:r>
      <w:proofErr w:type="spellStart"/>
      <w:r w:rsidRPr="007C3678">
        <w:rPr>
          <w:sz w:val="32"/>
          <w:szCs w:val="32"/>
          <w:lang w:val="en-US"/>
        </w:rPr>
        <w:t>trie</w:t>
      </w:r>
      <w:proofErr w:type="spellEnd"/>
      <w:r w:rsidRPr="007C3678">
        <w:rPr>
          <w:sz w:val="32"/>
          <w:szCs w:val="32"/>
          <w:lang w:val="en-US"/>
        </w:rPr>
        <w:t xml:space="preserve">) is a tree data structure used to store strings of varying length. </w:t>
      </w:r>
    </w:p>
    <w:p w14:paraId="33C78E9E" w14:textId="77777777" w:rsidR="007C3678" w:rsidRPr="007C3678" w:rsidRDefault="007C3678" w:rsidP="007C3678">
      <w:pPr>
        <w:numPr>
          <w:ilvl w:val="0"/>
          <w:numId w:val="9"/>
        </w:numPr>
        <w:rPr>
          <w:sz w:val="32"/>
          <w:szCs w:val="32"/>
        </w:rPr>
      </w:pPr>
      <w:r w:rsidRPr="007C3678">
        <w:rPr>
          <w:sz w:val="32"/>
          <w:szCs w:val="32"/>
          <w:lang w:val="en-US"/>
        </w:rPr>
        <w:t xml:space="preserve">The word ‘TRIE’ is extracted from the word ‘RETRIEVAL’. </w:t>
      </w:r>
    </w:p>
    <w:p w14:paraId="09B71C58" w14:textId="77777777" w:rsidR="007C3678" w:rsidRPr="007C3678" w:rsidRDefault="007C3678" w:rsidP="007C3678">
      <w:pPr>
        <w:numPr>
          <w:ilvl w:val="0"/>
          <w:numId w:val="9"/>
        </w:numPr>
        <w:rPr>
          <w:sz w:val="32"/>
          <w:szCs w:val="32"/>
        </w:rPr>
      </w:pPr>
      <w:r w:rsidRPr="007C3678">
        <w:rPr>
          <w:sz w:val="32"/>
          <w:szCs w:val="32"/>
          <w:lang w:val="en-US"/>
        </w:rPr>
        <w:t xml:space="preserve">A </w:t>
      </w:r>
      <w:proofErr w:type="spellStart"/>
      <w:r w:rsidRPr="007C3678">
        <w:rPr>
          <w:sz w:val="32"/>
          <w:szCs w:val="32"/>
          <w:lang w:val="en-US"/>
        </w:rPr>
        <w:t>trie</w:t>
      </w:r>
      <w:proofErr w:type="spellEnd"/>
      <w:r w:rsidRPr="007C3678">
        <w:rPr>
          <w:sz w:val="32"/>
          <w:szCs w:val="32"/>
          <w:lang w:val="en-US"/>
        </w:rPr>
        <w:t xml:space="preserve"> is used for efficient retrieval of the data, i.e., for performing efficient search on the data. </w:t>
      </w:r>
    </w:p>
    <w:p w14:paraId="50C70062" w14:textId="77777777" w:rsidR="007C3678" w:rsidRPr="007C3678" w:rsidRDefault="007C3678" w:rsidP="007C3678">
      <w:pPr>
        <w:numPr>
          <w:ilvl w:val="0"/>
          <w:numId w:val="9"/>
        </w:numPr>
        <w:rPr>
          <w:sz w:val="32"/>
          <w:szCs w:val="32"/>
        </w:rPr>
      </w:pPr>
      <w:r w:rsidRPr="007C3678">
        <w:rPr>
          <w:sz w:val="32"/>
          <w:szCs w:val="32"/>
          <w:lang w:val="en-US"/>
        </w:rPr>
        <w:lastRenderedPageBreak/>
        <w:t xml:space="preserve">A </w:t>
      </w:r>
      <w:proofErr w:type="spellStart"/>
      <w:r w:rsidRPr="007C3678">
        <w:rPr>
          <w:sz w:val="32"/>
          <w:szCs w:val="32"/>
          <w:lang w:val="en-US"/>
        </w:rPr>
        <w:t>trie</w:t>
      </w:r>
      <w:proofErr w:type="spellEnd"/>
      <w:r w:rsidRPr="007C3678">
        <w:rPr>
          <w:sz w:val="32"/>
          <w:szCs w:val="32"/>
          <w:lang w:val="en-US"/>
        </w:rPr>
        <w:t xml:space="preserve"> is a tree of degree m&gt;=2 in which the branching at any level of the tree is determined not by entire key value, but by only a portion of it.</w:t>
      </w:r>
    </w:p>
    <w:p w14:paraId="7D669414" w14:textId="77777777" w:rsidR="007C3678" w:rsidRPr="007C3678" w:rsidRDefault="007C3678" w:rsidP="007C3678">
      <w:pPr>
        <w:numPr>
          <w:ilvl w:val="0"/>
          <w:numId w:val="9"/>
        </w:numPr>
        <w:rPr>
          <w:sz w:val="32"/>
          <w:szCs w:val="32"/>
        </w:rPr>
      </w:pPr>
      <w:r w:rsidRPr="007C3678">
        <w:rPr>
          <w:sz w:val="32"/>
          <w:szCs w:val="32"/>
          <w:lang w:val="en-US"/>
        </w:rPr>
        <w:t xml:space="preserve">The </w:t>
      </w:r>
      <w:proofErr w:type="spellStart"/>
      <w:r w:rsidRPr="007C3678">
        <w:rPr>
          <w:sz w:val="32"/>
          <w:szCs w:val="32"/>
          <w:lang w:val="en-US"/>
        </w:rPr>
        <w:t>trie</w:t>
      </w:r>
      <w:proofErr w:type="spellEnd"/>
      <w:r w:rsidRPr="007C3678">
        <w:rPr>
          <w:sz w:val="32"/>
          <w:szCs w:val="32"/>
          <w:lang w:val="en-US"/>
        </w:rPr>
        <w:t xml:space="preserve"> consists of two types of nodes, i.e., element nodes and branch nodes. </w:t>
      </w:r>
    </w:p>
    <w:p w14:paraId="634BB35B" w14:textId="77777777" w:rsidR="007C3678" w:rsidRPr="007C3678" w:rsidRDefault="007C3678" w:rsidP="007C3678">
      <w:pPr>
        <w:numPr>
          <w:ilvl w:val="0"/>
          <w:numId w:val="9"/>
        </w:numPr>
        <w:rPr>
          <w:sz w:val="32"/>
          <w:szCs w:val="32"/>
        </w:rPr>
      </w:pPr>
      <w:r w:rsidRPr="007C3678">
        <w:rPr>
          <w:sz w:val="32"/>
          <w:szCs w:val="32"/>
          <w:lang w:val="en-US"/>
        </w:rPr>
        <w:t xml:space="preserve">The element node has only a data field which consists of the key which is being stored in the </w:t>
      </w:r>
      <w:proofErr w:type="spellStart"/>
      <w:r w:rsidRPr="007C3678">
        <w:rPr>
          <w:sz w:val="32"/>
          <w:szCs w:val="32"/>
          <w:lang w:val="en-US"/>
        </w:rPr>
        <w:t>trie</w:t>
      </w:r>
      <w:proofErr w:type="spellEnd"/>
      <w:r w:rsidRPr="007C3678">
        <w:rPr>
          <w:sz w:val="32"/>
          <w:szCs w:val="32"/>
          <w:lang w:val="en-US"/>
        </w:rPr>
        <w:t>.</w:t>
      </w:r>
    </w:p>
    <w:p w14:paraId="6A2CA012" w14:textId="77777777" w:rsidR="007C3678" w:rsidRPr="007C3678" w:rsidRDefault="007C3678" w:rsidP="007C3678">
      <w:pPr>
        <w:numPr>
          <w:ilvl w:val="0"/>
          <w:numId w:val="9"/>
        </w:numPr>
        <w:rPr>
          <w:sz w:val="32"/>
          <w:szCs w:val="32"/>
        </w:rPr>
      </w:pPr>
      <w:r w:rsidRPr="007C3678">
        <w:rPr>
          <w:sz w:val="32"/>
          <w:szCs w:val="32"/>
          <w:lang w:val="en-US"/>
        </w:rPr>
        <w:t>The branch node consists of the pointers to other sub-trees which may again contain pointers to other sub-trees or pointers to element nodes.</w:t>
      </w:r>
    </w:p>
    <w:p w14:paraId="778BD35E" w14:textId="43B4B511" w:rsidR="007C3678" w:rsidRPr="007C3678" w:rsidRDefault="007C3678" w:rsidP="007C3678">
      <w:pPr>
        <w:rPr>
          <w:sz w:val="32"/>
          <w:szCs w:val="32"/>
          <w:lang w:val="en-US"/>
        </w:rPr>
      </w:pPr>
      <w:r w:rsidRPr="007C3678">
        <w:rPr>
          <w:sz w:val="32"/>
          <w:szCs w:val="32"/>
          <w:lang w:val="en-US"/>
        </w:rPr>
        <w:t>The elements or keys are stored in the leaf nodes</w:t>
      </w:r>
    </w:p>
    <w:p w14:paraId="249186DD" w14:textId="77777777" w:rsidR="007C3678" w:rsidRPr="007C3678" w:rsidRDefault="007C3678" w:rsidP="007C3678">
      <w:pPr>
        <w:numPr>
          <w:ilvl w:val="0"/>
          <w:numId w:val="10"/>
        </w:numPr>
        <w:rPr>
          <w:sz w:val="32"/>
          <w:szCs w:val="32"/>
        </w:rPr>
      </w:pPr>
      <w:r w:rsidRPr="007C3678">
        <w:rPr>
          <w:sz w:val="32"/>
          <w:szCs w:val="32"/>
          <w:lang w:val="en-US"/>
        </w:rPr>
        <w:t xml:space="preserve">Example: Consider the </w:t>
      </w:r>
      <w:proofErr w:type="spellStart"/>
      <w:r w:rsidRPr="007C3678">
        <w:rPr>
          <w:sz w:val="32"/>
          <w:szCs w:val="32"/>
          <w:lang w:val="en-US"/>
        </w:rPr>
        <w:t>trie</w:t>
      </w:r>
      <w:proofErr w:type="spellEnd"/>
      <w:r w:rsidRPr="007C3678">
        <w:rPr>
          <w:sz w:val="32"/>
          <w:szCs w:val="32"/>
          <w:lang w:val="en-US"/>
        </w:rPr>
        <w:t xml:space="preserve"> which stores English words of different lengths. In this </w:t>
      </w:r>
      <w:proofErr w:type="spellStart"/>
      <w:r w:rsidRPr="007C3678">
        <w:rPr>
          <w:sz w:val="32"/>
          <w:szCs w:val="32"/>
          <w:lang w:val="en-US"/>
        </w:rPr>
        <w:t>trie</w:t>
      </w:r>
      <w:proofErr w:type="spellEnd"/>
      <w:r w:rsidRPr="007C3678">
        <w:rPr>
          <w:sz w:val="32"/>
          <w:szCs w:val="32"/>
          <w:lang w:val="en-US"/>
        </w:rPr>
        <w:t>, each branch node contains 27 pointers, 26 pointers pointing to English alphabets and an extra pointer field which stores a blank character that is used to terminate the keys.</w:t>
      </w:r>
    </w:p>
    <w:p w14:paraId="0FE201DC" w14:textId="77777777" w:rsidR="007C3678" w:rsidRPr="007C3678" w:rsidRDefault="007C3678" w:rsidP="007C3678">
      <w:pPr>
        <w:numPr>
          <w:ilvl w:val="0"/>
          <w:numId w:val="10"/>
        </w:numPr>
        <w:rPr>
          <w:sz w:val="32"/>
          <w:szCs w:val="32"/>
        </w:rPr>
      </w:pPr>
      <w:r w:rsidRPr="007C3678">
        <w:rPr>
          <w:sz w:val="32"/>
          <w:szCs w:val="32"/>
          <w:lang w:val="en-US"/>
        </w:rPr>
        <w:t>Operations:</w:t>
      </w:r>
    </w:p>
    <w:p w14:paraId="6C6E1894" w14:textId="77777777" w:rsidR="007C3678" w:rsidRPr="007C3678" w:rsidRDefault="007C3678" w:rsidP="007C3678">
      <w:pPr>
        <w:numPr>
          <w:ilvl w:val="1"/>
          <w:numId w:val="10"/>
        </w:numPr>
        <w:rPr>
          <w:sz w:val="32"/>
          <w:szCs w:val="32"/>
        </w:rPr>
      </w:pPr>
      <w:r w:rsidRPr="007C3678">
        <w:rPr>
          <w:sz w:val="32"/>
          <w:szCs w:val="32"/>
          <w:lang w:val="en-US"/>
        </w:rPr>
        <w:t>Searching</w:t>
      </w:r>
    </w:p>
    <w:p w14:paraId="56B1E6CB" w14:textId="77777777" w:rsidR="007C3678" w:rsidRPr="007C3678" w:rsidRDefault="007C3678" w:rsidP="007C3678">
      <w:pPr>
        <w:numPr>
          <w:ilvl w:val="1"/>
          <w:numId w:val="10"/>
        </w:numPr>
        <w:rPr>
          <w:sz w:val="32"/>
          <w:szCs w:val="32"/>
        </w:rPr>
      </w:pPr>
      <w:r w:rsidRPr="007C3678">
        <w:rPr>
          <w:sz w:val="32"/>
          <w:szCs w:val="32"/>
          <w:lang w:val="en-US"/>
        </w:rPr>
        <w:t>Insertion</w:t>
      </w:r>
    </w:p>
    <w:p w14:paraId="01EFCB7F" w14:textId="77777777" w:rsidR="007C3678" w:rsidRPr="007C3678" w:rsidRDefault="007C3678" w:rsidP="007C3678">
      <w:pPr>
        <w:numPr>
          <w:ilvl w:val="1"/>
          <w:numId w:val="10"/>
        </w:numPr>
        <w:rPr>
          <w:sz w:val="32"/>
          <w:szCs w:val="32"/>
        </w:rPr>
      </w:pPr>
      <w:r w:rsidRPr="007C3678">
        <w:rPr>
          <w:sz w:val="32"/>
          <w:szCs w:val="32"/>
          <w:lang w:val="en-US"/>
        </w:rPr>
        <w:t>Deletion</w:t>
      </w:r>
    </w:p>
    <w:p w14:paraId="06932226" w14:textId="1102A326" w:rsidR="007C3678" w:rsidRDefault="007C3678" w:rsidP="007C3678">
      <w:pPr>
        <w:rPr>
          <w:sz w:val="36"/>
          <w:szCs w:val="36"/>
        </w:rPr>
      </w:pPr>
      <w:r>
        <w:rPr>
          <w:noProof/>
          <w:sz w:val="36"/>
          <w:szCs w:val="36"/>
        </w:rPr>
        <w:lastRenderedPageBreak/>
        <w:drawing>
          <wp:inline distT="0" distB="0" distL="0" distR="0" wp14:anchorId="2EC789FC" wp14:editId="540CFAE9">
            <wp:extent cx="5731510" cy="4322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14:paraId="6E3CBC30" w14:textId="7B2C5245" w:rsidR="007C3678" w:rsidRPr="007C3678" w:rsidRDefault="007C3678" w:rsidP="007C3678">
      <w:pPr>
        <w:rPr>
          <w:sz w:val="36"/>
          <w:szCs w:val="36"/>
        </w:rPr>
      </w:pPr>
      <w:r>
        <w:rPr>
          <w:noProof/>
          <w:sz w:val="36"/>
          <w:szCs w:val="36"/>
        </w:rPr>
        <w:drawing>
          <wp:inline distT="0" distB="0" distL="0" distR="0" wp14:anchorId="32EFF195" wp14:editId="60630ACE">
            <wp:extent cx="5728277" cy="41904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86467" cy="4233020"/>
                    </a:xfrm>
                    <a:prstGeom prst="rect">
                      <a:avLst/>
                    </a:prstGeom>
                  </pic:spPr>
                </pic:pic>
              </a:graphicData>
            </a:graphic>
          </wp:inline>
        </w:drawing>
      </w:r>
    </w:p>
    <w:p w14:paraId="25F91681" w14:textId="0F18D864" w:rsidR="007C3678" w:rsidRPr="007C3678" w:rsidRDefault="007C3678" w:rsidP="007C3678">
      <w:pPr>
        <w:shd w:val="clear" w:color="auto" w:fill="FFFFFF"/>
        <w:spacing w:after="150" w:line="480" w:lineRule="atLeast"/>
        <w:jc w:val="both"/>
        <w:rPr>
          <w:ins w:id="0" w:author="Unknown"/>
          <w:rFonts w:ascii="Arial" w:eastAsia="Times New Roman" w:hAnsi="Arial" w:cs="Arial"/>
          <w:b/>
          <w:bCs/>
          <w:color w:val="333333"/>
          <w:sz w:val="32"/>
          <w:szCs w:val="32"/>
        </w:rPr>
      </w:pPr>
      <w:r w:rsidRPr="007C3678">
        <w:rPr>
          <w:rFonts w:ascii="Arial" w:eastAsia="Times New Roman" w:hAnsi="Arial" w:cs="Arial"/>
          <w:b/>
          <w:bCs/>
          <w:color w:val="333333"/>
          <w:sz w:val="32"/>
          <w:szCs w:val="32"/>
        </w:rPr>
        <w:lastRenderedPageBreak/>
        <w:t xml:space="preserve">2b) </w:t>
      </w:r>
      <w:r w:rsidRPr="007C3678">
        <w:rPr>
          <w:rFonts w:ascii="Arial" w:eastAsia="Times New Roman" w:hAnsi="Arial" w:cs="Arial"/>
          <w:b/>
          <w:bCs/>
          <w:color w:val="333333"/>
          <w:sz w:val="28"/>
          <w:szCs w:val="28"/>
        </w:rPr>
        <w:t>Let us see a working example of KMP Algorithm to</w:t>
      </w:r>
      <w:r w:rsidRPr="007C3678">
        <w:rPr>
          <w:rFonts w:ascii="Arial" w:eastAsia="Times New Roman" w:hAnsi="Arial" w:cs="Arial"/>
          <w:b/>
          <w:bCs/>
          <w:color w:val="333333"/>
          <w:sz w:val="32"/>
          <w:szCs w:val="32"/>
        </w:rPr>
        <w:t xml:space="preserve"> find a Patter</w:t>
      </w:r>
      <w:r>
        <w:rPr>
          <w:rFonts w:ascii="Arial" w:eastAsia="Times New Roman" w:hAnsi="Arial" w:cs="Arial"/>
          <w:b/>
          <w:bCs/>
          <w:color w:val="333333"/>
          <w:sz w:val="32"/>
          <w:szCs w:val="32"/>
        </w:rPr>
        <w:t xml:space="preserve">n </w:t>
      </w:r>
      <w:r w:rsidRPr="007C3678">
        <w:rPr>
          <w:rFonts w:ascii="Arial" w:eastAsia="Times New Roman" w:hAnsi="Arial" w:cs="Arial"/>
          <w:b/>
          <w:bCs/>
          <w:color w:val="333333"/>
          <w:sz w:val="32"/>
          <w:szCs w:val="32"/>
        </w:rPr>
        <w:t xml:space="preserve">in a </w:t>
      </w:r>
      <w:proofErr w:type="gramStart"/>
      <w:r w:rsidRPr="007C3678">
        <w:rPr>
          <w:rFonts w:ascii="Arial" w:eastAsia="Times New Roman" w:hAnsi="Arial" w:cs="Arial"/>
          <w:b/>
          <w:bCs/>
          <w:color w:val="333333"/>
          <w:sz w:val="32"/>
          <w:szCs w:val="32"/>
        </w:rPr>
        <w:t>Text..</w:t>
      </w:r>
      <w:proofErr w:type="gramEnd"/>
      <w:r w:rsidRPr="007C3678">
        <w:rPr>
          <w:rFonts w:ascii="Arial" w:eastAsia="Times New Roman" w:hAnsi="Arial" w:cs="Arial"/>
          <w:b/>
          <w:bCs/>
          <w:noProof/>
          <w:color w:val="333333"/>
          <w:sz w:val="32"/>
          <w:szCs w:val="32"/>
        </w:rPr>
        <w:drawing>
          <wp:inline distT="0" distB="0" distL="0" distR="0" wp14:anchorId="3E609FEC" wp14:editId="1BE3EAD7">
            <wp:extent cx="4519295" cy="8235950"/>
            <wp:effectExtent l="0" t="0" r="0" b="0"/>
            <wp:docPr id="11" name="Picture 11" descr="KMP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P algorithm Examp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9295" cy="8235950"/>
                    </a:xfrm>
                    <a:prstGeom prst="rect">
                      <a:avLst/>
                    </a:prstGeom>
                    <a:noFill/>
                    <a:ln>
                      <a:noFill/>
                    </a:ln>
                  </pic:spPr>
                </pic:pic>
              </a:graphicData>
            </a:graphic>
          </wp:inline>
        </w:drawing>
      </w:r>
      <w:r w:rsidRPr="007C3678">
        <w:rPr>
          <w:rFonts w:ascii="Arial" w:eastAsia="Times New Roman" w:hAnsi="Arial" w:cs="Arial"/>
          <w:b/>
          <w:bCs/>
          <w:color w:val="333333"/>
          <w:sz w:val="32"/>
          <w:szCs w:val="32"/>
        </w:rPr>
        <w:t xml:space="preserve">  </w:t>
      </w:r>
    </w:p>
    <w:p w14:paraId="2B8652DE" w14:textId="6712FCA2" w:rsidR="007C3678" w:rsidRDefault="007C3678" w:rsidP="007C3678">
      <w:r>
        <w:rPr>
          <w:sz w:val="36"/>
          <w:szCs w:val="36"/>
        </w:rPr>
        <w:lastRenderedPageBreak/>
        <w:t>4a)</w:t>
      </w:r>
      <w:r w:rsidRPr="007C3678">
        <w:rPr>
          <w:noProof/>
        </w:rPr>
        <w:t xml:space="preserve"> </w:t>
      </w:r>
    </w:p>
    <w:p w14:paraId="418475A0" w14:textId="3C349333" w:rsidR="007C3678" w:rsidRPr="007C3678" w:rsidRDefault="007C3678" w:rsidP="007C3678">
      <w:pPr>
        <w:rPr>
          <w:sz w:val="36"/>
          <w:szCs w:val="36"/>
        </w:rPr>
      </w:pPr>
    </w:p>
    <w:sectPr w:rsidR="007C3678" w:rsidRPr="007C36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4F60" w14:textId="77777777" w:rsidR="00603412" w:rsidRDefault="00603412" w:rsidP="00226605">
      <w:pPr>
        <w:spacing w:after="0" w:line="240" w:lineRule="auto"/>
      </w:pPr>
      <w:r>
        <w:separator/>
      </w:r>
    </w:p>
  </w:endnote>
  <w:endnote w:type="continuationSeparator" w:id="0">
    <w:p w14:paraId="0C648C80" w14:textId="77777777" w:rsidR="00603412" w:rsidRDefault="00603412" w:rsidP="0022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4B00" w14:textId="77777777" w:rsidR="00603412" w:rsidRDefault="00603412" w:rsidP="00226605">
      <w:pPr>
        <w:spacing w:after="0" w:line="240" w:lineRule="auto"/>
      </w:pPr>
      <w:r>
        <w:separator/>
      </w:r>
    </w:p>
  </w:footnote>
  <w:footnote w:type="continuationSeparator" w:id="0">
    <w:p w14:paraId="6FA6EC40" w14:textId="77777777" w:rsidR="00603412" w:rsidRDefault="00603412" w:rsidP="00226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041"/>
    <w:multiLevelType w:val="hybridMultilevel"/>
    <w:tmpl w:val="609E1644"/>
    <w:lvl w:ilvl="0" w:tplc="9CA8850A">
      <w:start w:val="1"/>
      <w:numFmt w:val="bullet"/>
      <w:lvlText w:val="•"/>
      <w:lvlJc w:val="left"/>
      <w:pPr>
        <w:tabs>
          <w:tab w:val="num" w:pos="720"/>
        </w:tabs>
        <w:ind w:left="720" w:hanging="360"/>
      </w:pPr>
      <w:rPr>
        <w:rFonts w:ascii="Arial" w:hAnsi="Arial" w:hint="default"/>
      </w:rPr>
    </w:lvl>
    <w:lvl w:ilvl="1" w:tplc="6BFE5E0A" w:tentative="1">
      <w:start w:val="1"/>
      <w:numFmt w:val="bullet"/>
      <w:lvlText w:val="•"/>
      <w:lvlJc w:val="left"/>
      <w:pPr>
        <w:tabs>
          <w:tab w:val="num" w:pos="1440"/>
        </w:tabs>
        <w:ind w:left="1440" w:hanging="360"/>
      </w:pPr>
      <w:rPr>
        <w:rFonts w:ascii="Arial" w:hAnsi="Arial" w:hint="default"/>
      </w:rPr>
    </w:lvl>
    <w:lvl w:ilvl="2" w:tplc="259AC904" w:tentative="1">
      <w:start w:val="1"/>
      <w:numFmt w:val="bullet"/>
      <w:lvlText w:val="•"/>
      <w:lvlJc w:val="left"/>
      <w:pPr>
        <w:tabs>
          <w:tab w:val="num" w:pos="2160"/>
        </w:tabs>
        <w:ind w:left="2160" w:hanging="360"/>
      </w:pPr>
      <w:rPr>
        <w:rFonts w:ascii="Arial" w:hAnsi="Arial" w:hint="default"/>
      </w:rPr>
    </w:lvl>
    <w:lvl w:ilvl="3" w:tplc="2242938C" w:tentative="1">
      <w:start w:val="1"/>
      <w:numFmt w:val="bullet"/>
      <w:lvlText w:val="•"/>
      <w:lvlJc w:val="left"/>
      <w:pPr>
        <w:tabs>
          <w:tab w:val="num" w:pos="2880"/>
        </w:tabs>
        <w:ind w:left="2880" w:hanging="360"/>
      </w:pPr>
      <w:rPr>
        <w:rFonts w:ascii="Arial" w:hAnsi="Arial" w:hint="default"/>
      </w:rPr>
    </w:lvl>
    <w:lvl w:ilvl="4" w:tplc="DD6C03F6" w:tentative="1">
      <w:start w:val="1"/>
      <w:numFmt w:val="bullet"/>
      <w:lvlText w:val="•"/>
      <w:lvlJc w:val="left"/>
      <w:pPr>
        <w:tabs>
          <w:tab w:val="num" w:pos="3600"/>
        </w:tabs>
        <w:ind w:left="3600" w:hanging="360"/>
      </w:pPr>
      <w:rPr>
        <w:rFonts w:ascii="Arial" w:hAnsi="Arial" w:hint="default"/>
      </w:rPr>
    </w:lvl>
    <w:lvl w:ilvl="5" w:tplc="4642E47C" w:tentative="1">
      <w:start w:val="1"/>
      <w:numFmt w:val="bullet"/>
      <w:lvlText w:val="•"/>
      <w:lvlJc w:val="left"/>
      <w:pPr>
        <w:tabs>
          <w:tab w:val="num" w:pos="4320"/>
        </w:tabs>
        <w:ind w:left="4320" w:hanging="360"/>
      </w:pPr>
      <w:rPr>
        <w:rFonts w:ascii="Arial" w:hAnsi="Arial" w:hint="default"/>
      </w:rPr>
    </w:lvl>
    <w:lvl w:ilvl="6" w:tplc="F8CE8BEC" w:tentative="1">
      <w:start w:val="1"/>
      <w:numFmt w:val="bullet"/>
      <w:lvlText w:val="•"/>
      <w:lvlJc w:val="left"/>
      <w:pPr>
        <w:tabs>
          <w:tab w:val="num" w:pos="5040"/>
        </w:tabs>
        <w:ind w:left="5040" w:hanging="360"/>
      </w:pPr>
      <w:rPr>
        <w:rFonts w:ascii="Arial" w:hAnsi="Arial" w:hint="default"/>
      </w:rPr>
    </w:lvl>
    <w:lvl w:ilvl="7" w:tplc="78C6D3B2" w:tentative="1">
      <w:start w:val="1"/>
      <w:numFmt w:val="bullet"/>
      <w:lvlText w:val="•"/>
      <w:lvlJc w:val="left"/>
      <w:pPr>
        <w:tabs>
          <w:tab w:val="num" w:pos="5760"/>
        </w:tabs>
        <w:ind w:left="5760" w:hanging="360"/>
      </w:pPr>
      <w:rPr>
        <w:rFonts w:ascii="Arial" w:hAnsi="Arial" w:hint="default"/>
      </w:rPr>
    </w:lvl>
    <w:lvl w:ilvl="8" w:tplc="14881E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651250"/>
    <w:multiLevelType w:val="hybridMultilevel"/>
    <w:tmpl w:val="89A4F74E"/>
    <w:lvl w:ilvl="0" w:tplc="3468FEB2">
      <w:start w:val="1"/>
      <w:numFmt w:val="bullet"/>
      <w:lvlText w:val="•"/>
      <w:lvlJc w:val="left"/>
      <w:pPr>
        <w:tabs>
          <w:tab w:val="num" w:pos="720"/>
        </w:tabs>
        <w:ind w:left="720" w:hanging="360"/>
      </w:pPr>
      <w:rPr>
        <w:rFonts w:ascii="Arial" w:hAnsi="Arial" w:hint="default"/>
      </w:rPr>
    </w:lvl>
    <w:lvl w:ilvl="1" w:tplc="8BCCBDAE" w:tentative="1">
      <w:start w:val="1"/>
      <w:numFmt w:val="bullet"/>
      <w:lvlText w:val="•"/>
      <w:lvlJc w:val="left"/>
      <w:pPr>
        <w:tabs>
          <w:tab w:val="num" w:pos="1440"/>
        </w:tabs>
        <w:ind w:left="1440" w:hanging="360"/>
      </w:pPr>
      <w:rPr>
        <w:rFonts w:ascii="Arial" w:hAnsi="Arial" w:hint="default"/>
      </w:rPr>
    </w:lvl>
    <w:lvl w:ilvl="2" w:tplc="340ACAEE" w:tentative="1">
      <w:start w:val="1"/>
      <w:numFmt w:val="bullet"/>
      <w:lvlText w:val="•"/>
      <w:lvlJc w:val="left"/>
      <w:pPr>
        <w:tabs>
          <w:tab w:val="num" w:pos="2160"/>
        </w:tabs>
        <w:ind w:left="2160" w:hanging="360"/>
      </w:pPr>
      <w:rPr>
        <w:rFonts w:ascii="Arial" w:hAnsi="Arial" w:hint="default"/>
      </w:rPr>
    </w:lvl>
    <w:lvl w:ilvl="3" w:tplc="826E2C02" w:tentative="1">
      <w:start w:val="1"/>
      <w:numFmt w:val="bullet"/>
      <w:lvlText w:val="•"/>
      <w:lvlJc w:val="left"/>
      <w:pPr>
        <w:tabs>
          <w:tab w:val="num" w:pos="2880"/>
        </w:tabs>
        <w:ind w:left="2880" w:hanging="360"/>
      </w:pPr>
      <w:rPr>
        <w:rFonts w:ascii="Arial" w:hAnsi="Arial" w:hint="default"/>
      </w:rPr>
    </w:lvl>
    <w:lvl w:ilvl="4" w:tplc="CE6CB24A" w:tentative="1">
      <w:start w:val="1"/>
      <w:numFmt w:val="bullet"/>
      <w:lvlText w:val="•"/>
      <w:lvlJc w:val="left"/>
      <w:pPr>
        <w:tabs>
          <w:tab w:val="num" w:pos="3600"/>
        </w:tabs>
        <w:ind w:left="3600" w:hanging="360"/>
      </w:pPr>
      <w:rPr>
        <w:rFonts w:ascii="Arial" w:hAnsi="Arial" w:hint="default"/>
      </w:rPr>
    </w:lvl>
    <w:lvl w:ilvl="5" w:tplc="4D08826A" w:tentative="1">
      <w:start w:val="1"/>
      <w:numFmt w:val="bullet"/>
      <w:lvlText w:val="•"/>
      <w:lvlJc w:val="left"/>
      <w:pPr>
        <w:tabs>
          <w:tab w:val="num" w:pos="4320"/>
        </w:tabs>
        <w:ind w:left="4320" w:hanging="360"/>
      </w:pPr>
      <w:rPr>
        <w:rFonts w:ascii="Arial" w:hAnsi="Arial" w:hint="default"/>
      </w:rPr>
    </w:lvl>
    <w:lvl w:ilvl="6" w:tplc="AA8E75D6" w:tentative="1">
      <w:start w:val="1"/>
      <w:numFmt w:val="bullet"/>
      <w:lvlText w:val="•"/>
      <w:lvlJc w:val="left"/>
      <w:pPr>
        <w:tabs>
          <w:tab w:val="num" w:pos="5040"/>
        </w:tabs>
        <w:ind w:left="5040" w:hanging="360"/>
      </w:pPr>
      <w:rPr>
        <w:rFonts w:ascii="Arial" w:hAnsi="Arial" w:hint="default"/>
      </w:rPr>
    </w:lvl>
    <w:lvl w:ilvl="7" w:tplc="14D45498" w:tentative="1">
      <w:start w:val="1"/>
      <w:numFmt w:val="bullet"/>
      <w:lvlText w:val="•"/>
      <w:lvlJc w:val="left"/>
      <w:pPr>
        <w:tabs>
          <w:tab w:val="num" w:pos="5760"/>
        </w:tabs>
        <w:ind w:left="5760" w:hanging="360"/>
      </w:pPr>
      <w:rPr>
        <w:rFonts w:ascii="Arial" w:hAnsi="Arial" w:hint="default"/>
      </w:rPr>
    </w:lvl>
    <w:lvl w:ilvl="8" w:tplc="CC0EC4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870AD9"/>
    <w:multiLevelType w:val="hybridMultilevel"/>
    <w:tmpl w:val="AF6C3C4E"/>
    <w:lvl w:ilvl="0" w:tplc="F3689886">
      <w:start w:val="1"/>
      <w:numFmt w:val="bullet"/>
      <w:lvlText w:val="•"/>
      <w:lvlJc w:val="left"/>
      <w:pPr>
        <w:tabs>
          <w:tab w:val="num" w:pos="720"/>
        </w:tabs>
        <w:ind w:left="720" w:hanging="360"/>
      </w:pPr>
      <w:rPr>
        <w:rFonts w:ascii="Arial" w:hAnsi="Arial" w:hint="default"/>
      </w:rPr>
    </w:lvl>
    <w:lvl w:ilvl="1" w:tplc="B1269084" w:tentative="1">
      <w:start w:val="1"/>
      <w:numFmt w:val="bullet"/>
      <w:lvlText w:val="•"/>
      <w:lvlJc w:val="left"/>
      <w:pPr>
        <w:tabs>
          <w:tab w:val="num" w:pos="1440"/>
        </w:tabs>
        <w:ind w:left="1440" w:hanging="360"/>
      </w:pPr>
      <w:rPr>
        <w:rFonts w:ascii="Arial" w:hAnsi="Arial" w:hint="default"/>
      </w:rPr>
    </w:lvl>
    <w:lvl w:ilvl="2" w:tplc="891C716A" w:tentative="1">
      <w:start w:val="1"/>
      <w:numFmt w:val="bullet"/>
      <w:lvlText w:val="•"/>
      <w:lvlJc w:val="left"/>
      <w:pPr>
        <w:tabs>
          <w:tab w:val="num" w:pos="2160"/>
        </w:tabs>
        <w:ind w:left="2160" w:hanging="360"/>
      </w:pPr>
      <w:rPr>
        <w:rFonts w:ascii="Arial" w:hAnsi="Arial" w:hint="default"/>
      </w:rPr>
    </w:lvl>
    <w:lvl w:ilvl="3" w:tplc="74BA8C48" w:tentative="1">
      <w:start w:val="1"/>
      <w:numFmt w:val="bullet"/>
      <w:lvlText w:val="•"/>
      <w:lvlJc w:val="left"/>
      <w:pPr>
        <w:tabs>
          <w:tab w:val="num" w:pos="2880"/>
        </w:tabs>
        <w:ind w:left="2880" w:hanging="360"/>
      </w:pPr>
      <w:rPr>
        <w:rFonts w:ascii="Arial" w:hAnsi="Arial" w:hint="default"/>
      </w:rPr>
    </w:lvl>
    <w:lvl w:ilvl="4" w:tplc="30A24658" w:tentative="1">
      <w:start w:val="1"/>
      <w:numFmt w:val="bullet"/>
      <w:lvlText w:val="•"/>
      <w:lvlJc w:val="left"/>
      <w:pPr>
        <w:tabs>
          <w:tab w:val="num" w:pos="3600"/>
        </w:tabs>
        <w:ind w:left="3600" w:hanging="360"/>
      </w:pPr>
      <w:rPr>
        <w:rFonts w:ascii="Arial" w:hAnsi="Arial" w:hint="default"/>
      </w:rPr>
    </w:lvl>
    <w:lvl w:ilvl="5" w:tplc="28A6D7B0" w:tentative="1">
      <w:start w:val="1"/>
      <w:numFmt w:val="bullet"/>
      <w:lvlText w:val="•"/>
      <w:lvlJc w:val="left"/>
      <w:pPr>
        <w:tabs>
          <w:tab w:val="num" w:pos="4320"/>
        </w:tabs>
        <w:ind w:left="4320" w:hanging="360"/>
      </w:pPr>
      <w:rPr>
        <w:rFonts w:ascii="Arial" w:hAnsi="Arial" w:hint="default"/>
      </w:rPr>
    </w:lvl>
    <w:lvl w:ilvl="6" w:tplc="3360379E" w:tentative="1">
      <w:start w:val="1"/>
      <w:numFmt w:val="bullet"/>
      <w:lvlText w:val="•"/>
      <w:lvlJc w:val="left"/>
      <w:pPr>
        <w:tabs>
          <w:tab w:val="num" w:pos="5040"/>
        </w:tabs>
        <w:ind w:left="5040" w:hanging="360"/>
      </w:pPr>
      <w:rPr>
        <w:rFonts w:ascii="Arial" w:hAnsi="Arial" w:hint="default"/>
      </w:rPr>
    </w:lvl>
    <w:lvl w:ilvl="7" w:tplc="2F2AA2A8" w:tentative="1">
      <w:start w:val="1"/>
      <w:numFmt w:val="bullet"/>
      <w:lvlText w:val="•"/>
      <w:lvlJc w:val="left"/>
      <w:pPr>
        <w:tabs>
          <w:tab w:val="num" w:pos="5760"/>
        </w:tabs>
        <w:ind w:left="5760" w:hanging="360"/>
      </w:pPr>
      <w:rPr>
        <w:rFonts w:ascii="Arial" w:hAnsi="Arial" w:hint="default"/>
      </w:rPr>
    </w:lvl>
    <w:lvl w:ilvl="8" w:tplc="9E2443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A60C9C"/>
    <w:multiLevelType w:val="hybridMultilevel"/>
    <w:tmpl w:val="DC5EAD6A"/>
    <w:lvl w:ilvl="0" w:tplc="483A4206">
      <w:start w:val="1"/>
      <w:numFmt w:val="bullet"/>
      <w:lvlText w:val="•"/>
      <w:lvlJc w:val="left"/>
      <w:pPr>
        <w:tabs>
          <w:tab w:val="num" w:pos="720"/>
        </w:tabs>
        <w:ind w:left="720" w:hanging="360"/>
      </w:pPr>
      <w:rPr>
        <w:rFonts w:ascii="Arial" w:hAnsi="Arial" w:hint="default"/>
      </w:rPr>
    </w:lvl>
    <w:lvl w:ilvl="1" w:tplc="44FCF546" w:tentative="1">
      <w:start w:val="1"/>
      <w:numFmt w:val="bullet"/>
      <w:lvlText w:val="•"/>
      <w:lvlJc w:val="left"/>
      <w:pPr>
        <w:tabs>
          <w:tab w:val="num" w:pos="1440"/>
        </w:tabs>
        <w:ind w:left="1440" w:hanging="360"/>
      </w:pPr>
      <w:rPr>
        <w:rFonts w:ascii="Arial" w:hAnsi="Arial" w:hint="default"/>
      </w:rPr>
    </w:lvl>
    <w:lvl w:ilvl="2" w:tplc="015ED612" w:tentative="1">
      <w:start w:val="1"/>
      <w:numFmt w:val="bullet"/>
      <w:lvlText w:val="•"/>
      <w:lvlJc w:val="left"/>
      <w:pPr>
        <w:tabs>
          <w:tab w:val="num" w:pos="2160"/>
        </w:tabs>
        <w:ind w:left="2160" w:hanging="360"/>
      </w:pPr>
      <w:rPr>
        <w:rFonts w:ascii="Arial" w:hAnsi="Arial" w:hint="default"/>
      </w:rPr>
    </w:lvl>
    <w:lvl w:ilvl="3" w:tplc="02002B5E" w:tentative="1">
      <w:start w:val="1"/>
      <w:numFmt w:val="bullet"/>
      <w:lvlText w:val="•"/>
      <w:lvlJc w:val="left"/>
      <w:pPr>
        <w:tabs>
          <w:tab w:val="num" w:pos="2880"/>
        </w:tabs>
        <w:ind w:left="2880" w:hanging="360"/>
      </w:pPr>
      <w:rPr>
        <w:rFonts w:ascii="Arial" w:hAnsi="Arial" w:hint="default"/>
      </w:rPr>
    </w:lvl>
    <w:lvl w:ilvl="4" w:tplc="0ABE649A" w:tentative="1">
      <w:start w:val="1"/>
      <w:numFmt w:val="bullet"/>
      <w:lvlText w:val="•"/>
      <w:lvlJc w:val="left"/>
      <w:pPr>
        <w:tabs>
          <w:tab w:val="num" w:pos="3600"/>
        </w:tabs>
        <w:ind w:left="3600" w:hanging="360"/>
      </w:pPr>
      <w:rPr>
        <w:rFonts w:ascii="Arial" w:hAnsi="Arial" w:hint="default"/>
      </w:rPr>
    </w:lvl>
    <w:lvl w:ilvl="5" w:tplc="F300F872" w:tentative="1">
      <w:start w:val="1"/>
      <w:numFmt w:val="bullet"/>
      <w:lvlText w:val="•"/>
      <w:lvlJc w:val="left"/>
      <w:pPr>
        <w:tabs>
          <w:tab w:val="num" w:pos="4320"/>
        </w:tabs>
        <w:ind w:left="4320" w:hanging="360"/>
      </w:pPr>
      <w:rPr>
        <w:rFonts w:ascii="Arial" w:hAnsi="Arial" w:hint="default"/>
      </w:rPr>
    </w:lvl>
    <w:lvl w:ilvl="6" w:tplc="DA9E60DE" w:tentative="1">
      <w:start w:val="1"/>
      <w:numFmt w:val="bullet"/>
      <w:lvlText w:val="•"/>
      <w:lvlJc w:val="left"/>
      <w:pPr>
        <w:tabs>
          <w:tab w:val="num" w:pos="5040"/>
        </w:tabs>
        <w:ind w:left="5040" w:hanging="360"/>
      </w:pPr>
      <w:rPr>
        <w:rFonts w:ascii="Arial" w:hAnsi="Arial" w:hint="default"/>
      </w:rPr>
    </w:lvl>
    <w:lvl w:ilvl="7" w:tplc="9D6CA2FE" w:tentative="1">
      <w:start w:val="1"/>
      <w:numFmt w:val="bullet"/>
      <w:lvlText w:val="•"/>
      <w:lvlJc w:val="left"/>
      <w:pPr>
        <w:tabs>
          <w:tab w:val="num" w:pos="5760"/>
        </w:tabs>
        <w:ind w:left="5760" w:hanging="360"/>
      </w:pPr>
      <w:rPr>
        <w:rFonts w:ascii="Arial" w:hAnsi="Arial" w:hint="default"/>
      </w:rPr>
    </w:lvl>
    <w:lvl w:ilvl="8" w:tplc="9612BD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B825D2"/>
    <w:multiLevelType w:val="hybridMultilevel"/>
    <w:tmpl w:val="3F866688"/>
    <w:lvl w:ilvl="0" w:tplc="C9E012A6">
      <w:start w:val="1"/>
      <w:numFmt w:val="bullet"/>
      <w:lvlText w:val="•"/>
      <w:lvlJc w:val="left"/>
      <w:pPr>
        <w:tabs>
          <w:tab w:val="num" w:pos="720"/>
        </w:tabs>
        <w:ind w:left="720" w:hanging="360"/>
      </w:pPr>
      <w:rPr>
        <w:rFonts w:ascii="Arial" w:hAnsi="Arial" w:hint="default"/>
      </w:rPr>
    </w:lvl>
    <w:lvl w:ilvl="1" w:tplc="E586FBBC" w:tentative="1">
      <w:start w:val="1"/>
      <w:numFmt w:val="bullet"/>
      <w:lvlText w:val="•"/>
      <w:lvlJc w:val="left"/>
      <w:pPr>
        <w:tabs>
          <w:tab w:val="num" w:pos="1440"/>
        </w:tabs>
        <w:ind w:left="1440" w:hanging="360"/>
      </w:pPr>
      <w:rPr>
        <w:rFonts w:ascii="Arial" w:hAnsi="Arial" w:hint="default"/>
      </w:rPr>
    </w:lvl>
    <w:lvl w:ilvl="2" w:tplc="29343A24" w:tentative="1">
      <w:start w:val="1"/>
      <w:numFmt w:val="bullet"/>
      <w:lvlText w:val="•"/>
      <w:lvlJc w:val="left"/>
      <w:pPr>
        <w:tabs>
          <w:tab w:val="num" w:pos="2160"/>
        </w:tabs>
        <w:ind w:left="2160" w:hanging="360"/>
      </w:pPr>
      <w:rPr>
        <w:rFonts w:ascii="Arial" w:hAnsi="Arial" w:hint="default"/>
      </w:rPr>
    </w:lvl>
    <w:lvl w:ilvl="3" w:tplc="DF705152" w:tentative="1">
      <w:start w:val="1"/>
      <w:numFmt w:val="bullet"/>
      <w:lvlText w:val="•"/>
      <w:lvlJc w:val="left"/>
      <w:pPr>
        <w:tabs>
          <w:tab w:val="num" w:pos="2880"/>
        </w:tabs>
        <w:ind w:left="2880" w:hanging="360"/>
      </w:pPr>
      <w:rPr>
        <w:rFonts w:ascii="Arial" w:hAnsi="Arial" w:hint="default"/>
      </w:rPr>
    </w:lvl>
    <w:lvl w:ilvl="4" w:tplc="0958C534" w:tentative="1">
      <w:start w:val="1"/>
      <w:numFmt w:val="bullet"/>
      <w:lvlText w:val="•"/>
      <w:lvlJc w:val="left"/>
      <w:pPr>
        <w:tabs>
          <w:tab w:val="num" w:pos="3600"/>
        </w:tabs>
        <w:ind w:left="3600" w:hanging="360"/>
      </w:pPr>
      <w:rPr>
        <w:rFonts w:ascii="Arial" w:hAnsi="Arial" w:hint="default"/>
      </w:rPr>
    </w:lvl>
    <w:lvl w:ilvl="5" w:tplc="013A801A" w:tentative="1">
      <w:start w:val="1"/>
      <w:numFmt w:val="bullet"/>
      <w:lvlText w:val="•"/>
      <w:lvlJc w:val="left"/>
      <w:pPr>
        <w:tabs>
          <w:tab w:val="num" w:pos="4320"/>
        </w:tabs>
        <w:ind w:left="4320" w:hanging="360"/>
      </w:pPr>
      <w:rPr>
        <w:rFonts w:ascii="Arial" w:hAnsi="Arial" w:hint="default"/>
      </w:rPr>
    </w:lvl>
    <w:lvl w:ilvl="6" w:tplc="D8689142" w:tentative="1">
      <w:start w:val="1"/>
      <w:numFmt w:val="bullet"/>
      <w:lvlText w:val="•"/>
      <w:lvlJc w:val="left"/>
      <w:pPr>
        <w:tabs>
          <w:tab w:val="num" w:pos="5040"/>
        </w:tabs>
        <w:ind w:left="5040" w:hanging="360"/>
      </w:pPr>
      <w:rPr>
        <w:rFonts w:ascii="Arial" w:hAnsi="Arial" w:hint="default"/>
      </w:rPr>
    </w:lvl>
    <w:lvl w:ilvl="7" w:tplc="3384A4FA" w:tentative="1">
      <w:start w:val="1"/>
      <w:numFmt w:val="bullet"/>
      <w:lvlText w:val="•"/>
      <w:lvlJc w:val="left"/>
      <w:pPr>
        <w:tabs>
          <w:tab w:val="num" w:pos="5760"/>
        </w:tabs>
        <w:ind w:left="5760" w:hanging="360"/>
      </w:pPr>
      <w:rPr>
        <w:rFonts w:ascii="Arial" w:hAnsi="Arial" w:hint="default"/>
      </w:rPr>
    </w:lvl>
    <w:lvl w:ilvl="8" w:tplc="93C0AC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BF36D0"/>
    <w:multiLevelType w:val="hybridMultilevel"/>
    <w:tmpl w:val="0208429C"/>
    <w:lvl w:ilvl="0" w:tplc="D8E0C306">
      <w:start w:val="1"/>
      <w:numFmt w:val="bullet"/>
      <w:lvlText w:val="•"/>
      <w:lvlJc w:val="left"/>
      <w:pPr>
        <w:tabs>
          <w:tab w:val="num" w:pos="720"/>
        </w:tabs>
        <w:ind w:left="720" w:hanging="360"/>
      </w:pPr>
      <w:rPr>
        <w:rFonts w:ascii="Arial" w:hAnsi="Arial" w:hint="default"/>
      </w:rPr>
    </w:lvl>
    <w:lvl w:ilvl="1" w:tplc="3F0E81B8" w:tentative="1">
      <w:start w:val="1"/>
      <w:numFmt w:val="bullet"/>
      <w:lvlText w:val="•"/>
      <w:lvlJc w:val="left"/>
      <w:pPr>
        <w:tabs>
          <w:tab w:val="num" w:pos="1440"/>
        </w:tabs>
        <w:ind w:left="1440" w:hanging="360"/>
      </w:pPr>
      <w:rPr>
        <w:rFonts w:ascii="Arial" w:hAnsi="Arial" w:hint="default"/>
      </w:rPr>
    </w:lvl>
    <w:lvl w:ilvl="2" w:tplc="FDCACE4C" w:tentative="1">
      <w:start w:val="1"/>
      <w:numFmt w:val="bullet"/>
      <w:lvlText w:val="•"/>
      <w:lvlJc w:val="left"/>
      <w:pPr>
        <w:tabs>
          <w:tab w:val="num" w:pos="2160"/>
        </w:tabs>
        <w:ind w:left="2160" w:hanging="360"/>
      </w:pPr>
      <w:rPr>
        <w:rFonts w:ascii="Arial" w:hAnsi="Arial" w:hint="default"/>
      </w:rPr>
    </w:lvl>
    <w:lvl w:ilvl="3" w:tplc="ED9CFE74" w:tentative="1">
      <w:start w:val="1"/>
      <w:numFmt w:val="bullet"/>
      <w:lvlText w:val="•"/>
      <w:lvlJc w:val="left"/>
      <w:pPr>
        <w:tabs>
          <w:tab w:val="num" w:pos="2880"/>
        </w:tabs>
        <w:ind w:left="2880" w:hanging="360"/>
      </w:pPr>
      <w:rPr>
        <w:rFonts w:ascii="Arial" w:hAnsi="Arial" w:hint="default"/>
      </w:rPr>
    </w:lvl>
    <w:lvl w:ilvl="4" w:tplc="4BD00274" w:tentative="1">
      <w:start w:val="1"/>
      <w:numFmt w:val="bullet"/>
      <w:lvlText w:val="•"/>
      <w:lvlJc w:val="left"/>
      <w:pPr>
        <w:tabs>
          <w:tab w:val="num" w:pos="3600"/>
        </w:tabs>
        <w:ind w:left="3600" w:hanging="360"/>
      </w:pPr>
      <w:rPr>
        <w:rFonts w:ascii="Arial" w:hAnsi="Arial" w:hint="default"/>
      </w:rPr>
    </w:lvl>
    <w:lvl w:ilvl="5" w:tplc="91D639CC" w:tentative="1">
      <w:start w:val="1"/>
      <w:numFmt w:val="bullet"/>
      <w:lvlText w:val="•"/>
      <w:lvlJc w:val="left"/>
      <w:pPr>
        <w:tabs>
          <w:tab w:val="num" w:pos="4320"/>
        </w:tabs>
        <w:ind w:left="4320" w:hanging="360"/>
      </w:pPr>
      <w:rPr>
        <w:rFonts w:ascii="Arial" w:hAnsi="Arial" w:hint="default"/>
      </w:rPr>
    </w:lvl>
    <w:lvl w:ilvl="6" w:tplc="D06E872C" w:tentative="1">
      <w:start w:val="1"/>
      <w:numFmt w:val="bullet"/>
      <w:lvlText w:val="•"/>
      <w:lvlJc w:val="left"/>
      <w:pPr>
        <w:tabs>
          <w:tab w:val="num" w:pos="5040"/>
        </w:tabs>
        <w:ind w:left="5040" w:hanging="360"/>
      </w:pPr>
      <w:rPr>
        <w:rFonts w:ascii="Arial" w:hAnsi="Arial" w:hint="default"/>
      </w:rPr>
    </w:lvl>
    <w:lvl w:ilvl="7" w:tplc="2644629C" w:tentative="1">
      <w:start w:val="1"/>
      <w:numFmt w:val="bullet"/>
      <w:lvlText w:val="•"/>
      <w:lvlJc w:val="left"/>
      <w:pPr>
        <w:tabs>
          <w:tab w:val="num" w:pos="5760"/>
        </w:tabs>
        <w:ind w:left="5760" w:hanging="360"/>
      </w:pPr>
      <w:rPr>
        <w:rFonts w:ascii="Arial" w:hAnsi="Arial" w:hint="default"/>
      </w:rPr>
    </w:lvl>
    <w:lvl w:ilvl="8" w:tplc="55308E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0406C8"/>
    <w:multiLevelType w:val="hybridMultilevel"/>
    <w:tmpl w:val="C1A8FFE4"/>
    <w:lvl w:ilvl="0" w:tplc="9C248956">
      <w:start w:val="1"/>
      <w:numFmt w:val="bullet"/>
      <w:lvlText w:val="•"/>
      <w:lvlJc w:val="left"/>
      <w:pPr>
        <w:tabs>
          <w:tab w:val="num" w:pos="720"/>
        </w:tabs>
        <w:ind w:left="720" w:hanging="360"/>
      </w:pPr>
      <w:rPr>
        <w:rFonts w:ascii="Arial" w:hAnsi="Arial" w:hint="default"/>
      </w:rPr>
    </w:lvl>
    <w:lvl w:ilvl="1" w:tplc="092AE6AA">
      <w:numFmt w:val="bullet"/>
      <w:lvlText w:val="•"/>
      <w:lvlJc w:val="left"/>
      <w:pPr>
        <w:tabs>
          <w:tab w:val="num" w:pos="1440"/>
        </w:tabs>
        <w:ind w:left="1440" w:hanging="360"/>
      </w:pPr>
      <w:rPr>
        <w:rFonts w:ascii="Arial" w:hAnsi="Arial" w:hint="default"/>
      </w:rPr>
    </w:lvl>
    <w:lvl w:ilvl="2" w:tplc="CA4C7F1E" w:tentative="1">
      <w:start w:val="1"/>
      <w:numFmt w:val="bullet"/>
      <w:lvlText w:val="•"/>
      <w:lvlJc w:val="left"/>
      <w:pPr>
        <w:tabs>
          <w:tab w:val="num" w:pos="2160"/>
        </w:tabs>
        <w:ind w:left="2160" w:hanging="360"/>
      </w:pPr>
      <w:rPr>
        <w:rFonts w:ascii="Arial" w:hAnsi="Arial" w:hint="default"/>
      </w:rPr>
    </w:lvl>
    <w:lvl w:ilvl="3" w:tplc="27C88602" w:tentative="1">
      <w:start w:val="1"/>
      <w:numFmt w:val="bullet"/>
      <w:lvlText w:val="•"/>
      <w:lvlJc w:val="left"/>
      <w:pPr>
        <w:tabs>
          <w:tab w:val="num" w:pos="2880"/>
        </w:tabs>
        <w:ind w:left="2880" w:hanging="360"/>
      </w:pPr>
      <w:rPr>
        <w:rFonts w:ascii="Arial" w:hAnsi="Arial" w:hint="default"/>
      </w:rPr>
    </w:lvl>
    <w:lvl w:ilvl="4" w:tplc="9A8EB854" w:tentative="1">
      <w:start w:val="1"/>
      <w:numFmt w:val="bullet"/>
      <w:lvlText w:val="•"/>
      <w:lvlJc w:val="left"/>
      <w:pPr>
        <w:tabs>
          <w:tab w:val="num" w:pos="3600"/>
        </w:tabs>
        <w:ind w:left="3600" w:hanging="360"/>
      </w:pPr>
      <w:rPr>
        <w:rFonts w:ascii="Arial" w:hAnsi="Arial" w:hint="default"/>
      </w:rPr>
    </w:lvl>
    <w:lvl w:ilvl="5" w:tplc="148ED7F4" w:tentative="1">
      <w:start w:val="1"/>
      <w:numFmt w:val="bullet"/>
      <w:lvlText w:val="•"/>
      <w:lvlJc w:val="left"/>
      <w:pPr>
        <w:tabs>
          <w:tab w:val="num" w:pos="4320"/>
        </w:tabs>
        <w:ind w:left="4320" w:hanging="360"/>
      </w:pPr>
      <w:rPr>
        <w:rFonts w:ascii="Arial" w:hAnsi="Arial" w:hint="default"/>
      </w:rPr>
    </w:lvl>
    <w:lvl w:ilvl="6" w:tplc="3BF6BBBE" w:tentative="1">
      <w:start w:val="1"/>
      <w:numFmt w:val="bullet"/>
      <w:lvlText w:val="•"/>
      <w:lvlJc w:val="left"/>
      <w:pPr>
        <w:tabs>
          <w:tab w:val="num" w:pos="5040"/>
        </w:tabs>
        <w:ind w:left="5040" w:hanging="360"/>
      </w:pPr>
      <w:rPr>
        <w:rFonts w:ascii="Arial" w:hAnsi="Arial" w:hint="default"/>
      </w:rPr>
    </w:lvl>
    <w:lvl w:ilvl="7" w:tplc="09F20544" w:tentative="1">
      <w:start w:val="1"/>
      <w:numFmt w:val="bullet"/>
      <w:lvlText w:val="•"/>
      <w:lvlJc w:val="left"/>
      <w:pPr>
        <w:tabs>
          <w:tab w:val="num" w:pos="5760"/>
        </w:tabs>
        <w:ind w:left="5760" w:hanging="360"/>
      </w:pPr>
      <w:rPr>
        <w:rFonts w:ascii="Arial" w:hAnsi="Arial" w:hint="default"/>
      </w:rPr>
    </w:lvl>
    <w:lvl w:ilvl="8" w:tplc="46DA92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7246D2"/>
    <w:multiLevelType w:val="hybridMultilevel"/>
    <w:tmpl w:val="55FC2972"/>
    <w:lvl w:ilvl="0" w:tplc="813C39CE">
      <w:start w:val="1"/>
      <w:numFmt w:val="bullet"/>
      <w:lvlText w:val="•"/>
      <w:lvlJc w:val="left"/>
      <w:pPr>
        <w:tabs>
          <w:tab w:val="num" w:pos="720"/>
        </w:tabs>
        <w:ind w:left="720" w:hanging="360"/>
      </w:pPr>
      <w:rPr>
        <w:rFonts w:ascii="Arial" w:hAnsi="Arial" w:hint="default"/>
      </w:rPr>
    </w:lvl>
    <w:lvl w:ilvl="1" w:tplc="1382C052">
      <w:start w:val="1"/>
      <w:numFmt w:val="bullet"/>
      <w:lvlText w:val="•"/>
      <w:lvlJc w:val="left"/>
      <w:pPr>
        <w:tabs>
          <w:tab w:val="num" w:pos="1440"/>
        </w:tabs>
        <w:ind w:left="1440" w:hanging="360"/>
      </w:pPr>
      <w:rPr>
        <w:rFonts w:ascii="Arial" w:hAnsi="Arial" w:hint="default"/>
      </w:rPr>
    </w:lvl>
    <w:lvl w:ilvl="2" w:tplc="8DC670A0" w:tentative="1">
      <w:start w:val="1"/>
      <w:numFmt w:val="bullet"/>
      <w:lvlText w:val="•"/>
      <w:lvlJc w:val="left"/>
      <w:pPr>
        <w:tabs>
          <w:tab w:val="num" w:pos="2160"/>
        </w:tabs>
        <w:ind w:left="2160" w:hanging="360"/>
      </w:pPr>
      <w:rPr>
        <w:rFonts w:ascii="Arial" w:hAnsi="Arial" w:hint="default"/>
      </w:rPr>
    </w:lvl>
    <w:lvl w:ilvl="3" w:tplc="2C2E2BE0" w:tentative="1">
      <w:start w:val="1"/>
      <w:numFmt w:val="bullet"/>
      <w:lvlText w:val="•"/>
      <w:lvlJc w:val="left"/>
      <w:pPr>
        <w:tabs>
          <w:tab w:val="num" w:pos="2880"/>
        </w:tabs>
        <w:ind w:left="2880" w:hanging="360"/>
      </w:pPr>
      <w:rPr>
        <w:rFonts w:ascii="Arial" w:hAnsi="Arial" w:hint="default"/>
      </w:rPr>
    </w:lvl>
    <w:lvl w:ilvl="4" w:tplc="8DCC2CEE" w:tentative="1">
      <w:start w:val="1"/>
      <w:numFmt w:val="bullet"/>
      <w:lvlText w:val="•"/>
      <w:lvlJc w:val="left"/>
      <w:pPr>
        <w:tabs>
          <w:tab w:val="num" w:pos="3600"/>
        </w:tabs>
        <w:ind w:left="3600" w:hanging="360"/>
      </w:pPr>
      <w:rPr>
        <w:rFonts w:ascii="Arial" w:hAnsi="Arial" w:hint="default"/>
      </w:rPr>
    </w:lvl>
    <w:lvl w:ilvl="5" w:tplc="250ECE8C" w:tentative="1">
      <w:start w:val="1"/>
      <w:numFmt w:val="bullet"/>
      <w:lvlText w:val="•"/>
      <w:lvlJc w:val="left"/>
      <w:pPr>
        <w:tabs>
          <w:tab w:val="num" w:pos="4320"/>
        </w:tabs>
        <w:ind w:left="4320" w:hanging="360"/>
      </w:pPr>
      <w:rPr>
        <w:rFonts w:ascii="Arial" w:hAnsi="Arial" w:hint="default"/>
      </w:rPr>
    </w:lvl>
    <w:lvl w:ilvl="6" w:tplc="8F74C7B0" w:tentative="1">
      <w:start w:val="1"/>
      <w:numFmt w:val="bullet"/>
      <w:lvlText w:val="•"/>
      <w:lvlJc w:val="left"/>
      <w:pPr>
        <w:tabs>
          <w:tab w:val="num" w:pos="5040"/>
        </w:tabs>
        <w:ind w:left="5040" w:hanging="360"/>
      </w:pPr>
      <w:rPr>
        <w:rFonts w:ascii="Arial" w:hAnsi="Arial" w:hint="default"/>
      </w:rPr>
    </w:lvl>
    <w:lvl w:ilvl="7" w:tplc="38687058" w:tentative="1">
      <w:start w:val="1"/>
      <w:numFmt w:val="bullet"/>
      <w:lvlText w:val="•"/>
      <w:lvlJc w:val="left"/>
      <w:pPr>
        <w:tabs>
          <w:tab w:val="num" w:pos="5760"/>
        </w:tabs>
        <w:ind w:left="5760" w:hanging="360"/>
      </w:pPr>
      <w:rPr>
        <w:rFonts w:ascii="Arial" w:hAnsi="Arial" w:hint="default"/>
      </w:rPr>
    </w:lvl>
    <w:lvl w:ilvl="8" w:tplc="431E2B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634C7E"/>
    <w:multiLevelType w:val="hybridMultilevel"/>
    <w:tmpl w:val="713098D2"/>
    <w:lvl w:ilvl="0" w:tplc="485668A4">
      <w:start w:val="1"/>
      <w:numFmt w:val="bullet"/>
      <w:lvlText w:val="•"/>
      <w:lvlJc w:val="left"/>
      <w:pPr>
        <w:tabs>
          <w:tab w:val="num" w:pos="720"/>
        </w:tabs>
        <w:ind w:left="720" w:hanging="360"/>
      </w:pPr>
      <w:rPr>
        <w:rFonts w:ascii="Arial" w:hAnsi="Arial" w:hint="default"/>
      </w:rPr>
    </w:lvl>
    <w:lvl w:ilvl="1" w:tplc="C580475A">
      <w:numFmt w:val="bullet"/>
      <w:lvlText w:val="–"/>
      <w:lvlJc w:val="left"/>
      <w:pPr>
        <w:tabs>
          <w:tab w:val="num" w:pos="1440"/>
        </w:tabs>
        <w:ind w:left="1440" w:hanging="360"/>
      </w:pPr>
      <w:rPr>
        <w:rFonts w:ascii="Arial" w:hAnsi="Arial" w:hint="default"/>
      </w:rPr>
    </w:lvl>
    <w:lvl w:ilvl="2" w:tplc="B7167A72" w:tentative="1">
      <w:start w:val="1"/>
      <w:numFmt w:val="bullet"/>
      <w:lvlText w:val="•"/>
      <w:lvlJc w:val="left"/>
      <w:pPr>
        <w:tabs>
          <w:tab w:val="num" w:pos="2160"/>
        </w:tabs>
        <w:ind w:left="2160" w:hanging="360"/>
      </w:pPr>
      <w:rPr>
        <w:rFonts w:ascii="Arial" w:hAnsi="Arial" w:hint="default"/>
      </w:rPr>
    </w:lvl>
    <w:lvl w:ilvl="3" w:tplc="02BAFEF0" w:tentative="1">
      <w:start w:val="1"/>
      <w:numFmt w:val="bullet"/>
      <w:lvlText w:val="•"/>
      <w:lvlJc w:val="left"/>
      <w:pPr>
        <w:tabs>
          <w:tab w:val="num" w:pos="2880"/>
        </w:tabs>
        <w:ind w:left="2880" w:hanging="360"/>
      </w:pPr>
      <w:rPr>
        <w:rFonts w:ascii="Arial" w:hAnsi="Arial" w:hint="default"/>
      </w:rPr>
    </w:lvl>
    <w:lvl w:ilvl="4" w:tplc="D57EFFA8" w:tentative="1">
      <w:start w:val="1"/>
      <w:numFmt w:val="bullet"/>
      <w:lvlText w:val="•"/>
      <w:lvlJc w:val="left"/>
      <w:pPr>
        <w:tabs>
          <w:tab w:val="num" w:pos="3600"/>
        </w:tabs>
        <w:ind w:left="3600" w:hanging="360"/>
      </w:pPr>
      <w:rPr>
        <w:rFonts w:ascii="Arial" w:hAnsi="Arial" w:hint="default"/>
      </w:rPr>
    </w:lvl>
    <w:lvl w:ilvl="5" w:tplc="8208EC3A" w:tentative="1">
      <w:start w:val="1"/>
      <w:numFmt w:val="bullet"/>
      <w:lvlText w:val="•"/>
      <w:lvlJc w:val="left"/>
      <w:pPr>
        <w:tabs>
          <w:tab w:val="num" w:pos="4320"/>
        </w:tabs>
        <w:ind w:left="4320" w:hanging="360"/>
      </w:pPr>
      <w:rPr>
        <w:rFonts w:ascii="Arial" w:hAnsi="Arial" w:hint="default"/>
      </w:rPr>
    </w:lvl>
    <w:lvl w:ilvl="6" w:tplc="F24E3484" w:tentative="1">
      <w:start w:val="1"/>
      <w:numFmt w:val="bullet"/>
      <w:lvlText w:val="•"/>
      <w:lvlJc w:val="left"/>
      <w:pPr>
        <w:tabs>
          <w:tab w:val="num" w:pos="5040"/>
        </w:tabs>
        <w:ind w:left="5040" w:hanging="360"/>
      </w:pPr>
      <w:rPr>
        <w:rFonts w:ascii="Arial" w:hAnsi="Arial" w:hint="default"/>
      </w:rPr>
    </w:lvl>
    <w:lvl w:ilvl="7" w:tplc="259A0EF2" w:tentative="1">
      <w:start w:val="1"/>
      <w:numFmt w:val="bullet"/>
      <w:lvlText w:val="•"/>
      <w:lvlJc w:val="left"/>
      <w:pPr>
        <w:tabs>
          <w:tab w:val="num" w:pos="5760"/>
        </w:tabs>
        <w:ind w:left="5760" w:hanging="360"/>
      </w:pPr>
      <w:rPr>
        <w:rFonts w:ascii="Arial" w:hAnsi="Arial" w:hint="default"/>
      </w:rPr>
    </w:lvl>
    <w:lvl w:ilvl="8" w:tplc="A4BAE7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6D3419B"/>
    <w:multiLevelType w:val="hybridMultilevel"/>
    <w:tmpl w:val="31946160"/>
    <w:lvl w:ilvl="0" w:tplc="307A148E">
      <w:start w:val="1"/>
      <w:numFmt w:val="bullet"/>
      <w:lvlText w:val="•"/>
      <w:lvlJc w:val="left"/>
      <w:pPr>
        <w:tabs>
          <w:tab w:val="num" w:pos="720"/>
        </w:tabs>
        <w:ind w:left="720" w:hanging="360"/>
      </w:pPr>
      <w:rPr>
        <w:rFonts w:ascii="Arial" w:hAnsi="Arial" w:hint="default"/>
      </w:rPr>
    </w:lvl>
    <w:lvl w:ilvl="1" w:tplc="EDD0E6FC" w:tentative="1">
      <w:start w:val="1"/>
      <w:numFmt w:val="bullet"/>
      <w:lvlText w:val="•"/>
      <w:lvlJc w:val="left"/>
      <w:pPr>
        <w:tabs>
          <w:tab w:val="num" w:pos="1440"/>
        </w:tabs>
        <w:ind w:left="1440" w:hanging="360"/>
      </w:pPr>
      <w:rPr>
        <w:rFonts w:ascii="Arial" w:hAnsi="Arial" w:hint="default"/>
      </w:rPr>
    </w:lvl>
    <w:lvl w:ilvl="2" w:tplc="E7E27DAA" w:tentative="1">
      <w:start w:val="1"/>
      <w:numFmt w:val="bullet"/>
      <w:lvlText w:val="•"/>
      <w:lvlJc w:val="left"/>
      <w:pPr>
        <w:tabs>
          <w:tab w:val="num" w:pos="2160"/>
        </w:tabs>
        <w:ind w:left="2160" w:hanging="360"/>
      </w:pPr>
      <w:rPr>
        <w:rFonts w:ascii="Arial" w:hAnsi="Arial" w:hint="default"/>
      </w:rPr>
    </w:lvl>
    <w:lvl w:ilvl="3" w:tplc="625A8826" w:tentative="1">
      <w:start w:val="1"/>
      <w:numFmt w:val="bullet"/>
      <w:lvlText w:val="•"/>
      <w:lvlJc w:val="left"/>
      <w:pPr>
        <w:tabs>
          <w:tab w:val="num" w:pos="2880"/>
        </w:tabs>
        <w:ind w:left="2880" w:hanging="360"/>
      </w:pPr>
      <w:rPr>
        <w:rFonts w:ascii="Arial" w:hAnsi="Arial" w:hint="default"/>
      </w:rPr>
    </w:lvl>
    <w:lvl w:ilvl="4" w:tplc="90523B78" w:tentative="1">
      <w:start w:val="1"/>
      <w:numFmt w:val="bullet"/>
      <w:lvlText w:val="•"/>
      <w:lvlJc w:val="left"/>
      <w:pPr>
        <w:tabs>
          <w:tab w:val="num" w:pos="3600"/>
        </w:tabs>
        <w:ind w:left="3600" w:hanging="360"/>
      </w:pPr>
      <w:rPr>
        <w:rFonts w:ascii="Arial" w:hAnsi="Arial" w:hint="default"/>
      </w:rPr>
    </w:lvl>
    <w:lvl w:ilvl="5" w:tplc="F5F41D3C" w:tentative="1">
      <w:start w:val="1"/>
      <w:numFmt w:val="bullet"/>
      <w:lvlText w:val="•"/>
      <w:lvlJc w:val="left"/>
      <w:pPr>
        <w:tabs>
          <w:tab w:val="num" w:pos="4320"/>
        </w:tabs>
        <w:ind w:left="4320" w:hanging="360"/>
      </w:pPr>
      <w:rPr>
        <w:rFonts w:ascii="Arial" w:hAnsi="Arial" w:hint="default"/>
      </w:rPr>
    </w:lvl>
    <w:lvl w:ilvl="6" w:tplc="DBCA7BC4" w:tentative="1">
      <w:start w:val="1"/>
      <w:numFmt w:val="bullet"/>
      <w:lvlText w:val="•"/>
      <w:lvlJc w:val="left"/>
      <w:pPr>
        <w:tabs>
          <w:tab w:val="num" w:pos="5040"/>
        </w:tabs>
        <w:ind w:left="5040" w:hanging="360"/>
      </w:pPr>
      <w:rPr>
        <w:rFonts w:ascii="Arial" w:hAnsi="Arial" w:hint="default"/>
      </w:rPr>
    </w:lvl>
    <w:lvl w:ilvl="7" w:tplc="B5C49024" w:tentative="1">
      <w:start w:val="1"/>
      <w:numFmt w:val="bullet"/>
      <w:lvlText w:val="•"/>
      <w:lvlJc w:val="left"/>
      <w:pPr>
        <w:tabs>
          <w:tab w:val="num" w:pos="5760"/>
        </w:tabs>
        <w:ind w:left="5760" w:hanging="360"/>
      </w:pPr>
      <w:rPr>
        <w:rFonts w:ascii="Arial" w:hAnsi="Arial" w:hint="default"/>
      </w:rPr>
    </w:lvl>
    <w:lvl w:ilvl="8" w:tplc="45D6B1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7F606C"/>
    <w:multiLevelType w:val="hybridMultilevel"/>
    <w:tmpl w:val="94B43EE8"/>
    <w:lvl w:ilvl="0" w:tplc="B7ACE7AE">
      <w:start w:val="1"/>
      <w:numFmt w:val="bullet"/>
      <w:lvlText w:val="•"/>
      <w:lvlJc w:val="left"/>
      <w:pPr>
        <w:tabs>
          <w:tab w:val="num" w:pos="720"/>
        </w:tabs>
        <w:ind w:left="720" w:hanging="360"/>
      </w:pPr>
      <w:rPr>
        <w:rFonts w:ascii="Arial" w:hAnsi="Arial" w:hint="default"/>
      </w:rPr>
    </w:lvl>
    <w:lvl w:ilvl="1" w:tplc="A54273E4" w:tentative="1">
      <w:start w:val="1"/>
      <w:numFmt w:val="bullet"/>
      <w:lvlText w:val="•"/>
      <w:lvlJc w:val="left"/>
      <w:pPr>
        <w:tabs>
          <w:tab w:val="num" w:pos="1440"/>
        </w:tabs>
        <w:ind w:left="1440" w:hanging="360"/>
      </w:pPr>
      <w:rPr>
        <w:rFonts w:ascii="Arial" w:hAnsi="Arial" w:hint="default"/>
      </w:rPr>
    </w:lvl>
    <w:lvl w:ilvl="2" w:tplc="516E7D1E" w:tentative="1">
      <w:start w:val="1"/>
      <w:numFmt w:val="bullet"/>
      <w:lvlText w:val="•"/>
      <w:lvlJc w:val="left"/>
      <w:pPr>
        <w:tabs>
          <w:tab w:val="num" w:pos="2160"/>
        </w:tabs>
        <w:ind w:left="2160" w:hanging="360"/>
      </w:pPr>
      <w:rPr>
        <w:rFonts w:ascii="Arial" w:hAnsi="Arial" w:hint="default"/>
      </w:rPr>
    </w:lvl>
    <w:lvl w:ilvl="3" w:tplc="75104E86" w:tentative="1">
      <w:start w:val="1"/>
      <w:numFmt w:val="bullet"/>
      <w:lvlText w:val="•"/>
      <w:lvlJc w:val="left"/>
      <w:pPr>
        <w:tabs>
          <w:tab w:val="num" w:pos="2880"/>
        </w:tabs>
        <w:ind w:left="2880" w:hanging="360"/>
      </w:pPr>
      <w:rPr>
        <w:rFonts w:ascii="Arial" w:hAnsi="Arial" w:hint="default"/>
      </w:rPr>
    </w:lvl>
    <w:lvl w:ilvl="4" w:tplc="E44A6F88" w:tentative="1">
      <w:start w:val="1"/>
      <w:numFmt w:val="bullet"/>
      <w:lvlText w:val="•"/>
      <w:lvlJc w:val="left"/>
      <w:pPr>
        <w:tabs>
          <w:tab w:val="num" w:pos="3600"/>
        </w:tabs>
        <w:ind w:left="3600" w:hanging="360"/>
      </w:pPr>
      <w:rPr>
        <w:rFonts w:ascii="Arial" w:hAnsi="Arial" w:hint="default"/>
      </w:rPr>
    </w:lvl>
    <w:lvl w:ilvl="5" w:tplc="425EA496" w:tentative="1">
      <w:start w:val="1"/>
      <w:numFmt w:val="bullet"/>
      <w:lvlText w:val="•"/>
      <w:lvlJc w:val="left"/>
      <w:pPr>
        <w:tabs>
          <w:tab w:val="num" w:pos="4320"/>
        </w:tabs>
        <w:ind w:left="4320" w:hanging="360"/>
      </w:pPr>
      <w:rPr>
        <w:rFonts w:ascii="Arial" w:hAnsi="Arial" w:hint="default"/>
      </w:rPr>
    </w:lvl>
    <w:lvl w:ilvl="6" w:tplc="A072BA62" w:tentative="1">
      <w:start w:val="1"/>
      <w:numFmt w:val="bullet"/>
      <w:lvlText w:val="•"/>
      <w:lvlJc w:val="left"/>
      <w:pPr>
        <w:tabs>
          <w:tab w:val="num" w:pos="5040"/>
        </w:tabs>
        <w:ind w:left="5040" w:hanging="360"/>
      </w:pPr>
      <w:rPr>
        <w:rFonts w:ascii="Arial" w:hAnsi="Arial" w:hint="default"/>
      </w:rPr>
    </w:lvl>
    <w:lvl w:ilvl="7" w:tplc="DC540948" w:tentative="1">
      <w:start w:val="1"/>
      <w:numFmt w:val="bullet"/>
      <w:lvlText w:val="•"/>
      <w:lvlJc w:val="left"/>
      <w:pPr>
        <w:tabs>
          <w:tab w:val="num" w:pos="5760"/>
        </w:tabs>
        <w:ind w:left="5760" w:hanging="360"/>
      </w:pPr>
      <w:rPr>
        <w:rFonts w:ascii="Arial" w:hAnsi="Arial" w:hint="default"/>
      </w:rPr>
    </w:lvl>
    <w:lvl w:ilvl="8" w:tplc="7D26907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2"/>
  </w:num>
  <w:num w:numId="4">
    <w:abstractNumId w:val="4"/>
  </w:num>
  <w:num w:numId="5">
    <w:abstractNumId w:val="5"/>
  </w:num>
  <w:num w:numId="6">
    <w:abstractNumId w:val="9"/>
  </w:num>
  <w:num w:numId="7">
    <w:abstractNumId w:val="1"/>
  </w:num>
  <w:num w:numId="8">
    <w:abstractNumId w:val="0"/>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0C"/>
    <w:rsid w:val="001740EA"/>
    <w:rsid w:val="00226605"/>
    <w:rsid w:val="00603412"/>
    <w:rsid w:val="0066140C"/>
    <w:rsid w:val="00792858"/>
    <w:rsid w:val="007C3678"/>
    <w:rsid w:val="0080026C"/>
    <w:rsid w:val="008D34AE"/>
    <w:rsid w:val="00973989"/>
    <w:rsid w:val="00A42D54"/>
    <w:rsid w:val="00AB2DC4"/>
    <w:rsid w:val="00D823FD"/>
    <w:rsid w:val="00DA2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5121"/>
  <w15:docId w15:val="{A9FEBADD-F9B6-4B26-890D-486F9752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6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605"/>
  </w:style>
  <w:style w:type="paragraph" w:styleId="Footer">
    <w:name w:val="footer"/>
    <w:basedOn w:val="Normal"/>
    <w:link w:val="FooterChar"/>
    <w:uiPriority w:val="99"/>
    <w:unhideWhenUsed/>
    <w:rsid w:val="002266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605"/>
  </w:style>
  <w:style w:type="paragraph" w:styleId="ListParagraph">
    <w:name w:val="List Paragraph"/>
    <w:basedOn w:val="Normal"/>
    <w:uiPriority w:val="34"/>
    <w:qFormat/>
    <w:rsid w:val="007C3678"/>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C36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9602">
      <w:bodyDiv w:val="1"/>
      <w:marLeft w:val="0"/>
      <w:marRight w:val="0"/>
      <w:marTop w:val="0"/>
      <w:marBottom w:val="0"/>
      <w:divBdr>
        <w:top w:val="none" w:sz="0" w:space="0" w:color="auto"/>
        <w:left w:val="none" w:sz="0" w:space="0" w:color="auto"/>
        <w:bottom w:val="none" w:sz="0" w:space="0" w:color="auto"/>
        <w:right w:val="none" w:sz="0" w:space="0" w:color="auto"/>
      </w:divBdr>
    </w:div>
    <w:div w:id="341127269">
      <w:bodyDiv w:val="1"/>
      <w:marLeft w:val="0"/>
      <w:marRight w:val="0"/>
      <w:marTop w:val="0"/>
      <w:marBottom w:val="0"/>
      <w:divBdr>
        <w:top w:val="none" w:sz="0" w:space="0" w:color="auto"/>
        <w:left w:val="none" w:sz="0" w:space="0" w:color="auto"/>
        <w:bottom w:val="none" w:sz="0" w:space="0" w:color="auto"/>
        <w:right w:val="none" w:sz="0" w:space="0" w:color="auto"/>
      </w:divBdr>
      <w:divsChild>
        <w:div w:id="1667858034">
          <w:marLeft w:val="274"/>
          <w:marRight w:val="0"/>
          <w:marTop w:val="150"/>
          <w:marBottom w:val="0"/>
          <w:divBdr>
            <w:top w:val="none" w:sz="0" w:space="0" w:color="auto"/>
            <w:left w:val="none" w:sz="0" w:space="0" w:color="auto"/>
            <w:bottom w:val="none" w:sz="0" w:space="0" w:color="auto"/>
            <w:right w:val="none" w:sz="0" w:space="0" w:color="auto"/>
          </w:divBdr>
        </w:div>
        <w:div w:id="982538952">
          <w:marLeft w:val="274"/>
          <w:marRight w:val="0"/>
          <w:marTop w:val="150"/>
          <w:marBottom w:val="0"/>
          <w:divBdr>
            <w:top w:val="none" w:sz="0" w:space="0" w:color="auto"/>
            <w:left w:val="none" w:sz="0" w:space="0" w:color="auto"/>
            <w:bottom w:val="none" w:sz="0" w:space="0" w:color="auto"/>
            <w:right w:val="none" w:sz="0" w:space="0" w:color="auto"/>
          </w:divBdr>
        </w:div>
        <w:div w:id="1385251936">
          <w:marLeft w:val="274"/>
          <w:marRight w:val="0"/>
          <w:marTop w:val="150"/>
          <w:marBottom w:val="0"/>
          <w:divBdr>
            <w:top w:val="none" w:sz="0" w:space="0" w:color="auto"/>
            <w:left w:val="none" w:sz="0" w:space="0" w:color="auto"/>
            <w:bottom w:val="none" w:sz="0" w:space="0" w:color="auto"/>
            <w:right w:val="none" w:sz="0" w:space="0" w:color="auto"/>
          </w:divBdr>
        </w:div>
        <w:div w:id="1394693405">
          <w:marLeft w:val="274"/>
          <w:marRight w:val="0"/>
          <w:marTop w:val="150"/>
          <w:marBottom w:val="0"/>
          <w:divBdr>
            <w:top w:val="none" w:sz="0" w:space="0" w:color="auto"/>
            <w:left w:val="none" w:sz="0" w:space="0" w:color="auto"/>
            <w:bottom w:val="none" w:sz="0" w:space="0" w:color="auto"/>
            <w:right w:val="none" w:sz="0" w:space="0" w:color="auto"/>
          </w:divBdr>
        </w:div>
        <w:div w:id="357128468">
          <w:marLeft w:val="274"/>
          <w:marRight w:val="0"/>
          <w:marTop w:val="150"/>
          <w:marBottom w:val="0"/>
          <w:divBdr>
            <w:top w:val="none" w:sz="0" w:space="0" w:color="auto"/>
            <w:left w:val="none" w:sz="0" w:space="0" w:color="auto"/>
            <w:bottom w:val="none" w:sz="0" w:space="0" w:color="auto"/>
            <w:right w:val="none" w:sz="0" w:space="0" w:color="auto"/>
          </w:divBdr>
        </w:div>
        <w:div w:id="1613170817">
          <w:marLeft w:val="274"/>
          <w:marRight w:val="0"/>
          <w:marTop w:val="150"/>
          <w:marBottom w:val="0"/>
          <w:divBdr>
            <w:top w:val="none" w:sz="0" w:space="0" w:color="auto"/>
            <w:left w:val="none" w:sz="0" w:space="0" w:color="auto"/>
            <w:bottom w:val="none" w:sz="0" w:space="0" w:color="auto"/>
            <w:right w:val="none" w:sz="0" w:space="0" w:color="auto"/>
          </w:divBdr>
        </w:div>
        <w:div w:id="1272471149">
          <w:marLeft w:val="274"/>
          <w:marRight w:val="0"/>
          <w:marTop w:val="150"/>
          <w:marBottom w:val="0"/>
          <w:divBdr>
            <w:top w:val="none" w:sz="0" w:space="0" w:color="auto"/>
            <w:left w:val="none" w:sz="0" w:space="0" w:color="auto"/>
            <w:bottom w:val="none" w:sz="0" w:space="0" w:color="auto"/>
            <w:right w:val="none" w:sz="0" w:space="0" w:color="auto"/>
          </w:divBdr>
        </w:div>
      </w:divsChild>
    </w:div>
    <w:div w:id="443573556">
      <w:bodyDiv w:val="1"/>
      <w:marLeft w:val="0"/>
      <w:marRight w:val="0"/>
      <w:marTop w:val="0"/>
      <w:marBottom w:val="0"/>
      <w:divBdr>
        <w:top w:val="none" w:sz="0" w:space="0" w:color="auto"/>
        <w:left w:val="none" w:sz="0" w:space="0" w:color="auto"/>
        <w:bottom w:val="none" w:sz="0" w:space="0" w:color="auto"/>
        <w:right w:val="none" w:sz="0" w:space="0" w:color="auto"/>
      </w:divBdr>
      <w:divsChild>
        <w:div w:id="638652174">
          <w:marLeft w:val="274"/>
          <w:marRight w:val="0"/>
          <w:marTop w:val="150"/>
          <w:marBottom w:val="0"/>
          <w:divBdr>
            <w:top w:val="none" w:sz="0" w:space="0" w:color="auto"/>
            <w:left w:val="none" w:sz="0" w:space="0" w:color="auto"/>
            <w:bottom w:val="none" w:sz="0" w:space="0" w:color="auto"/>
            <w:right w:val="none" w:sz="0" w:space="0" w:color="auto"/>
          </w:divBdr>
        </w:div>
      </w:divsChild>
    </w:div>
    <w:div w:id="495146789">
      <w:bodyDiv w:val="1"/>
      <w:marLeft w:val="0"/>
      <w:marRight w:val="0"/>
      <w:marTop w:val="0"/>
      <w:marBottom w:val="0"/>
      <w:divBdr>
        <w:top w:val="none" w:sz="0" w:space="0" w:color="auto"/>
        <w:left w:val="none" w:sz="0" w:space="0" w:color="auto"/>
        <w:bottom w:val="none" w:sz="0" w:space="0" w:color="auto"/>
        <w:right w:val="none" w:sz="0" w:space="0" w:color="auto"/>
      </w:divBdr>
      <w:divsChild>
        <w:div w:id="785732563">
          <w:marLeft w:val="274"/>
          <w:marRight w:val="0"/>
          <w:marTop w:val="150"/>
          <w:marBottom w:val="0"/>
          <w:divBdr>
            <w:top w:val="none" w:sz="0" w:space="0" w:color="auto"/>
            <w:left w:val="none" w:sz="0" w:space="0" w:color="auto"/>
            <w:bottom w:val="none" w:sz="0" w:space="0" w:color="auto"/>
            <w:right w:val="none" w:sz="0" w:space="0" w:color="auto"/>
          </w:divBdr>
        </w:div>
        <w:div w:id="2060276185">
          <w:marLeft w:val="274"/>
          <w:marRight w:val="0"/>
          <w:marTop w:val="150"/>
          <w:marBottom w:val="0"/>
          <w:divBdr>
            <w:top w:val="none" w:sz="0" w:space="0" w:color="auto"/>
            <w:left w:val="none" w:sz="0" w:space="0" w:color="auto"/>
            <w:bottom w:val="none" w:sz="0" w:space="0" w:color="auto"/>
            <w:right w:val="none" w:sz="0" w:space="0" w:color="auto"/>
          </w:divBdr>
        </w:div>
        <w:div w:id="323779364">
          <w:marLeft w:val="274"/>
          <w:marRight w:val="0"/>
          <w:marTop w:val="150"/>
          <w:marBottom w:val="0"/>
          <w:divBdr>
            <w:top w:val="none" w:sz="0" w:space="0" w:color="auto"/>
            <w:left w:val="none" w:sz="0" w:space="0" w:color="auto"/>
            <w:bottom w:val="none" w:sz="0" w:space="0" w:color="auto"/>
            <w:right w:val="none" w:sz="0" w:space="0" w:color="auto"/>
          </w:divBdr>
        </w:div>
        <w:div w:id="1920599456">
          <w:marLeft w:val="274"/>
          <w:marRight w:val="0"/>
          <w:marTop w:val="150"/>
          <w:marBottom w:val="0"/>
          <w:divBdr>
            <w:top w:val="none" w:sz="0" w:space="0" w:color="auto"/>
            <w:left w:val="none" w:sz="0" w:space="0" w:color="auto"/>
            <w:bottom w:val="none" w:sz="0" w:space="0" w:color="auto"/>
            <w:right w:val="none" w:sz="0" w:space="0" w:color="auto"/>
          </w:divBdr>
        </w:div>
        <w:div w:id="119615799">
          <w:marLeft w:val="274"/>
          <w:marRight w:val="0"/>
          <w:marTop w:val="150"/>
          <w:marBottom w:val="0"/>
          <w:divBdr>
            <w:top w:val="none" w:sz="0" w:space="0" w:color="auto"/>
            <w:left w:val="none" w:sz="0" w:space="0" w:color="auto"/>
            <w:bottom w:val="none" w:sz="0" w:space="0" w:color="auto"/>
            <w:right w:val="none" w:sz="0" w:space="0" w:color="auto"/>
          </w:divBdr>
        </w:div>
      </w:divsChild>
    </w:div>
    <w:div w:id="735862465">
      <w:bodyDiv w:val="1"/>
      <w:marLeft w:val="0"/>
      <w:marRight w:val="0"/>
      <w:marTop w:val="0"/>
      <w:marBottom w:val="0"/>
      <w:divBdr>
        <w:top w:val="none" w:sz="0" w:space="0" w:color="auto"/>
        <w:left w:val="none" w:sz="0" w:space="0" w:color="auto"/>
        <w:bottom w:val="none" w:sz="0" w:space="0" w:color="auto"/>
        <w:right w:val="none" w:sz="0" w:space="0" w:color="auto"/>
      </w:divBdr>
    </w:div>
    <w:div w:id="826092239">
      <w:bodyDiv w:val="1"/>
      <w:marLeft w:val="0"/>
      <w:marRight w:val="0"/>
      <w:marTop w:val="0"/>
      <w:marBottom w:val="0"/>
      <w:divBdr>
        <w:top w:val="none" w:sz="0" w:space="0" w:color="auto"/>
        <w:left w:val="none" w:sz="0" w:space="0" w:color="auto"/>
        <w:bottom w:val="none" w:sz="0" w:space="0" w:color="auto"/>
        <w:right w:val="none" w:sz="0" w:space="0" w:color="auto"/>
      </w:divBdr>
    </w:div>
    <w:div w:id="826479491">
      <w:bodyDiv w:val="1"/>
      <w:marLeft w:val="0"/>
      <w:marRight w:val="0"/>
      <w:marTop w:val="0"/>
      <w:marBottom w:val="0"/>
      <w:divBdr>
        <w:top w:val="none" w:sz="0" w:space="0" w:color="auto"/>
        <w:left w:val="none" w:sz="0" w:space="0" w:color="auto"/>
        <w:bottom w:val="none" w:sz="0" w:space="0" w:color="auto"/>
        <w:right w:val="none" w:sz="0" w:space="0" w:color="auto"/>
      </w:divBdr>
      <w:divsChild>
        <w:div w:id="576520379">
          <w:marLeft w:val="274"/>
          <w:marRight w:val="0"/>
          <w:marTop w:val="150"/>
          <w:marBottom w:val="0"/>
          <w:divBdr>
            <w:top w:val="none" w:sz="0" w:space="0" w:color="auto"/>
            <w:left w:val="none" w:sz="0" w:space="0" w:color="auto"/>
            <w:bottom w:val="none" w:sz="0" w:space="0" w:color="auto"/>
            <w:right w:val="none" w:sz="0" w:space="0" w:color="auto"/>
          </w:divBdr>
        </w:div>
        <w:div w:id="1919047760">
          <w:marLeft w:val="274"/>
          <w:marRight w:val="0"/>
          <w:marTop w:val="150"/>
          <w:marBottom w:val="0"/>
          <w:divBdr>
            <w:top w:val="none" w:sz="0" w:space="0" w:color="auto"/>
            <w:left w:val="none" w:sz="0" w:space="0" w:color="auto"/>
            <w:bottom w:val="none" w:sz="0" w:space="0" w:color="auto"/>
            <w:right w:val="none" w:sz="0" w:space="0" w:color="auto"/>
          </w:divBdr>
        </w:div>
        <w:div w:id="1188984168">
          <w:marLeft w:val="274"/>
          <w:marRight w:val="0"/>
          <w:marTop w:val="150"/>
          <w:marBottom w:val="0"/>
          <w:divBdr>
            <w:top w:val="none" w:sz="0" w:space="0" w:color="auto"/>
            <w:left w:val="none" w:sz="0" w:space="0" w:color="auto"/>
            <w:bottom w:val="none" w:sz="0" w:space="0" w:color="auto"/>
            <w:right w:val="none" w:sz="0" w:space="0" w:color="auto"/>
          </w:divBdr>
        </w:div>
        <w:div w:id="2076471355">
          <w:marLeft w:val="274"/>
          <w:marRight w:val="0"/>
          <w:marTop w:val="150"/>
          <w:marBottom w:val="0"/>
          <w:divBdr>
            <w:top w:val="none" w:sz="0" w:space="0" w:color="auto"/>
            <w:left w:val="none" w:sz="0" w:space="0" w:color="auto"/>
            <w:bottom w:val="none" w:sz="0" w:space="0" w:color="auto"/>
            <w:right w:val="none" w:sz="0" w:space="0" w:color="auto"/>
          </w:divBdr>
        </w:div>
      </w:divsChild>
    </w:div>
    <w:div w:id="932130852">
      <w:bodyDiv w:val="1"/>
      <w:marLeft w:val="0"/>
      <w:marRight w:val="0"/>
      <w:marTop w:val="0"/>
      <w:marBottom w:val="0"/>
      <w:divBdr>
        <w:top w:val="none" w:sz="0" w:space="0" w:color="auto"/>
        <w:left w:val="none" w:sz="0" w:space="0" w:color="auto"/>
        <w:bottom w:val="none" w:sz="0" w:space="0" w:color="auto"/>
        <w:right w:val="none" w:sz="0" w:space="0" w:color="auto"/>
      </w:divBdr>
      <w:divsChild>
        <w:div w:id="1535925736">
          <w:marLeft w:val="274"/>
          <w:marRight w:val="0"/>
          <w:marTop w:val="150"/>
          <w:marBottom w:val="0"/>
          <w:divBdr>
            <w:top w:val="none" w:sz="0" w:space="0" w:color="auto"/>
            <w:left w:val="none" w:sz="0" w:space="0" w:color="auto"/>
            <w:bottom w:val="none" w:sz="0" w:space="0" w:color="auto"/>
            <w:right w:val="none" w:sz="0" w:space="0" w:color="auto"/>
          </w:divBdr>
        </w:div>
        <w:div w:id="1980261371">
          <w:marLeft w:val="806"/>
          <w:marRight w:val="0"/>
          <w:marTop w:val="75"/>
          <w:marBottom w:val="0"/>
          <w:divBdr>
            <w:top w:val="none" w:sz="0" w:space="0" w:color="auto"/>
            <w:left w:val="none" w:sz="0" w:space="0" w:color="auto"/>
            <w:bottom w:val="none" w:sz="0" w:space="0" w:color="auto"/>
            <w:right w:val="none" w:sz="0" w:space="0" w:color="auto"/>
          </w:divBdr>
        </w:div>
        <w:div w:id="1076125394">
          <w:marLeft w:val="806"/>
          <w:marRight w:val="0"/>
          <w:marTop w:val="75"/>
          <w:marBottom w:val="0"/>
          <w:divBdr>
            <w:top w:val="none" w:sz="0" w:space="0" w:color="auto"/>
            <w:left w:val="none" w:sz="0" w:space="0" w:color="auto"/>
            <w:bottom w:val="none" w:sz="0" w:space="0" w:color="auto"/>
            <w:right w:val="none" w:sz="0" w:space="0" w:color="auto"/>
          </w:divBdr>
        </w:div>
        <w:div w:id="1078744158">
          <w:marLeft w:val="806"/>
          <w:marRight w:val="0"/>
          <w:marTop w:val="75"/>
          <w:marBottom w:val="0"/>
          <w:divBdr>
            <w:top w:val="none" w:sz="0" w:space="0" w:color="auto"/>
            <w:left w:val="none" w:sz="0" w:space="0" w:color="auto"/>
            <w:bottom w:val="none" w:sz="0" w:space="0" w:color="auto"/>
            <w:right w:val="none" w:sz="0" w:space="0" w:color="auto"/>
          </w:divBdr>
        </w:div>
      </w:divsChild>
    </w:div>
    <w:div w:id="969431721">
      <w:bodyDiv w:val="1"/>
      <w:marLeft w:val="0"/>
      <w:marRight w:val="0"/>
      <w:marTop w:val="0"/>
      <w:marBottom w:val="0"/>
      <w:divBdr>
        <w:top w:val="none" w:sz="0" w:space="0" w:color="auto"/>
        <w:left w:val="none" w:sz="0" w:space="0" w:color="auto"/>
        <w:bottom w:val="none" w:sz="0" w:space="0" w:color="auto"/>
        <w:right w:val="none" w:sz="0" w:space="0" w:color="auto"/>
      </w:divBdr>
      <w:divsChild>
        <w:div w:id="1206603657">
          <w:marLeft w:val="274"/>
          <w:marRight w:val="0"/>
          <w:marTop w:val="150"/>
          <w:marBottom w:val="0"/>
          <w:divBdr>
            <w:top w:val="none" w:sz="0" w:space="0" w:color="auto"/>
            <w:left w:val="none" w:sz="0" w:space="0" w:color="auto"/>
            <w:bottom w:val="none" w:sz="0" w:space="0" w:color="auto"/>
            <w:right w:val="none" w:sz="0" w:space="0" w:color="auto"/>
          </w:divBdr>
        </w:div>
        <w:div w:id="85268972">
          <w:marLeft w:val="274"/>
          <w:marRight w:val="0"/>
          <w:marTop w:val="150"/>
          <w:marBottom w:val="0"/>
          <w:divBdr>
            <w:top w:val="none" w:sz="0" w:space="0" w:color="auto"/>
            <w:left w:val="none" w:sz="0" w:space="0" w:color="auto"/>
            <w:bottom w:val="none" w:sz="0" w:space="0" w:color="auto"/>
            <w:right w:val="none" w:sz="0" w:space="0" w:color="auto"/>
          </w:divBdr>
        </w:div>
        <w:div w:id="1005790863">
          <w:marLeft w:val="274"/>
          <w:marRight w:val="0"/>
          <w:marTop w:val="150"/>
          <w:marBottom w:val="0"/>
          <w:divBdr>
            <w:top w:val="none" w:sz="0" w:space="0" w:color="auto"/>
            <w:left w:val="none" w:sz="0" w:space="0" w:color="auto"/>
            <w:bottom w:val="none" w:sz="0" w:space="0" w:color="auto"/>
            <w:right w:val="none" w:sz="0" w:space="0" w:color="auto"/>
          </w:divBdr>
        </w:div>
        <w:div w:id="2043939922">
          <w:marLeft w:val="274"/>
          <w:marRight w:val="0"/>
          <w:marTop w:val="150"/>
          <w:marBottom w:val="0"/>
          <w:divBdr>
            <w:top w:val="none" w:sz="0" w:space="0" w:color="auto"/>
            <w:left w:val="none" w:sz="0" w:space="0" w:color="auto"/>
            <w:bottom w:val="none" w:sz="0" w:space="0" w:color="auto"/>
            <w:right w:val="none" w:sz="0" w:space="0" w:color="auto"/>
          </w:divBdr>
        </w:div>
        <w:div w:id="847788041">
          <w:marLeft w:val="274"/>
          <w:marRight w:val="0"/>
          <w:marTop w:val="150"/>
          <w:marBottom w:val="0"/>
          <w:divBdr>
            <w:top w:val="none" w:sz="0" w:space="0" w:color="auto"/>
            <w:left w:val="none" w:sz="0" w:space="0" w:color="auto"/>
            <w:bottom w:val="none" w:sz="0" w:space="0" w:color="auto"/>
            <w:right w:val="none" w:sz="0" w:space="0" w:color="auto"/>
          </w:divBdr>
        </w:div>
      </w:divsChild>
    </w:div>
    <w:div w:id="1269317777">
      <w:bodyDiv w:val="1"/>
      <w:marLeft w:val="0"/>
      <w:marRight w:val="0"/>
      <w:marTop w:val="0"/>
      <w:marBottom w:val="0"/>
      <w:divBdr>
        <w:top w:val="none" w:sz="0" w:space="0" w:color="auto"/>
        <w:left w:val="none" w:sz="0" w:space="0" w:color="auto"/>
        <w:bottom w:val="none" w:sz="0" w:space="0" w:color="auto"/>
        <w:right w:val="none" w:sz="0" w:space="0" w:color="auto"/>
      </w:divBdr>
      <w:divsChild>
        <w:div w:id="1426531232">
          <w:marLeft w:val="274"/>
          <w:marRight w:val="0"/>
          <w:marTop w:val="150"/>
          <w:marBottom w:val="0"/>
          <w:divBdr>
            <w:top w:val="none" w:sz="0" w:space="0" w:color="auto"/>
            <w:left w:val="none" w:sz="0" w:space="0" w:color="auto"/>
            <w:bottom w:val="none" w:sz="0" w:space="0" w:color="auto"/>
            <w:right w:val="none" w:sz="0" w:space="0" w:color="auto"/>
          </w:divBdr>
        </w:div>
      </w:divsChild>
    </w:div>
    <w:div w:id="1279605284">
      <w:bodyDiv w:val="1"/>
      <w:marLeft w:val="0"/>
      <w:marRight w:val="0"/>
      <w:marTop w:val="0"/>
      <w:marBottom w:val="0"/>
      <w:divBdr>
        <w:top w:val="none" w:sz="0" w:space="0" w:color="auto"/>
        <w:left w:val="none" w:sz="0" w:space="0" w:color="auto"/>
        <w:bottom w:val="none" w:sz="0" w:space="0" w:color="auto"/>
        <w:right w:val="none" w:sz="0" w:space="0" w:color="auto"/>
      </w:divBdr>
    </w:div>
    <w:div w:id="1362779982">
      <w:bodyDiv w:val="1"/>
      <w:marLeft w:val="0"/>
      <w:marRight w:val="0"/>
      <w:marTop w:val="0"/>
      <w:marBottom w:val="0"/>
      <w:divBdr>
        <w:top w:val="none" w:sz="0" w:space="0" w:color="auto"/>
        <w:left w:val="none" w:sz="0" w:space="0" w:color="auto"/>
        <w:bottom w:val="none" w:sz="0" w:space="0" w:color="auto"/>
        <w:right w:val="none" w:sz="0" w:space="0" w:color="auto"/>
      </w:divBdr>
      <w:divsChild>
        <w:div w:id="278491749">
          <w:marLeft w:val="547"/>
          <w:marRight w:val="0"/>
          <w:marTop w:val="115"/>
          <w:marBottom w:val="0"/>
          <w:divBdr>
            <w:top w:val="none" w:sz="0" w:space="0" w:color="auto"/>
            <w:left w:val="none" w:sz="0" w:space="0" w:color="auto"/>
            <w:bottom w:val="none" w:sz="0" w:space="0" w:color="auto"/>
            <w:right w:val="none" w:sz="0" w:space="0" w:color="auto"/>
          </w:divBdr>
        </w:div>
        <w:div w:id="405108693">
          <w:marLeft w:val="1166"/>
          <w:marRight w:val="0"/>
          <w:marTop w:val="115"/>
          <w:marBottom w:val="0"/>
          <w:divBdr>
            <w:top w:val="none" w:sz="0" w:space="0" w:color="auto"/>
            <w:left w:val="none" w:sz="0" w:space="0" w:color="auto"/>
            <w:bottom w:val="none" w:sz="0" w:space="0" w:color="auto"/>
            <w:right w:val="none" w:sz="0" w:space="0" w:color="auto"/>
          </w:divBdr>
        </w:div>
        <w:div w:id="929464315">
          <w:marLeft w:val="547"/>
          <w:marRight w:val="0"/>
          <w:marTop w:val="115"/>
          <w:marBottom w:val="0"/>
          <w:divBdr>
            <w:top w:val="none" w:sz="0" w:space="0" w:color="auto"/>
            <w:left w:val="none" w:sz="0" w:space="0" w:color="auto"/>
            <w:bottom w:val="none" w:sz="0" w:space="0" w:color="auto"/>
            <w:right w:val="none" w:sz="0" w:space="0" w:color="auto"/>
          </w:divBdr>
        </w:div>
        <w:div w:id="1147043042">
          <w:marLeft w:val="1166"/>
          <w:marRight w:val="0"/>
          <w:marTop w:val="115"/>
          <w:marBottom w:val="0"/>
          <w:divBdr>
            <w:top w:val="none" w:sz="0" w:space="0" w:color="auto"/>
            <w:left w:val="none" w:sz="0" w:space="0" w:color="auto"/>
            <w:bottom w:val="none" w:sz="0" w:space="0" w:color="auto"/>
            <w:right w:val="none" w:sz="0" w:space="0" w:color="auto"/>
          </w:divBdr>
        </w:div>
        <w:div w:id="1283340999">
          <w:marLeft w:val="547"/>
          <w:marRight w:val="0"/>
          <w:marTop w:val="115"/>
          <w:marBottom w:val="0"/>
          <w:divBdr>
            <w:top w:val="none" w:sz="0" w:space="0" w:color="auto"/>
            <w:left w:val="none" w:sz="0" w:space="0" w:color="auto"/>
            <w:bottom w:val="none" w:sz="0" w:space="0" w:color="auto"/>
            <w:right w:val="none" w:sz="0" w:space="0" w:color="auto"/>
          </w:divBdr>
        </w:div>
        <w:div w:id="2137065209">
          <w:marLeft w:val="1166"/>
          <w:marRight w:val="0"/>
          <w:marTop w:val="115"/>
          <w:marBottom w:val="0"/>
          <w:divBdr>
            <w:top w:val="none" w:sz="0" w:space="0" w:color="auto"/>
            <w:left w:val="none" w:sz="0" w:space="0" w:color="auto"/>
            <w:bottom w:val="none" w:sz="0" w:space="0" w:color="auto"/>
            <w:right w:val="none" w:sz="0" w:space="0" w:color="auto"/>
          </w:divBdr>
        </w:div>
      </w:divsChild>
    </w:div>
    <w:div w:id="1498616575">
      <w:bodyDiv w:val="1"/>
      <w:marLeft w:val="0"/>
      <w:marRight w:val="0"/>
      <w:marTop w:val="0"/>
      <w:marBottom w:val="0"/>
      <w:divBdr>
        <w:top w:val="none" w:sz="0" w:space="0" w:color="auto"/>
        <w:left w:val="none" w:sz="0" w:space="0" w:color="auto"/>
        <w:bottom w:val="none" w:sz="0" w:space="0" w:color="auto"/>
        <w:right w:val="none" w:sz="0" w:space="0" w:color="auto"/>
      </w:divBdr>
      <w:divsChild>
        <w:div w:id="667178397">
          <w:marLeft w:val="274"/>
          <w:marRight w:val="0"/>
          <w:marTop w:val="150"/>
          <w:marBottom w:val="0"/>
          <w:divBdr>
            <w:top w:val="none" w:sz="0" w:space="0" w:color="auto"/>
            <w:left w:val="none" w:sz="0" w:space="0" w:color="auto"/>
            <w:bottom w:val="none" w:sz="0" w:space="0" w:color="auto"/>
            <w:right w:val="none" w:sz="0" w:space="0" w:color="auto"/>
          </w:divBdr>
        </w:div>
        <w:div w:id="1764184746">
          <w:marLeft w:val="274"/>
          <w:marRight w:val="0"/>
          <w:marTop w:val="150"/>
          <w:marBottom w:val="0"/>
          <w:divBdr>
            <w:top w:val="none" w:sz="0" w:space="0" w:color="auto"/>
            <w:left w:val="none" w:sz="0" w:space="0" w:color="auto"/>
            <w:bottom w:val="none" w:sz="0" w:space="0" w:color="auto"/>
            <w:right w:val="none" w:sz="0" w:space="0" w:color="auto"/>
          </w:divBdr>
        </w:div>
        <w:div w:id="1781484813">
          <w:marLeft w:val="274"/>
          <w:marRight w:val="0"/>
          <w:marTop w:val="150"/>
          <w:marBottom w:val="0"/>
          <w:divBdr>
            <w:top w:val="none" w:sz="0" w:space="0" w:color="auto"/>
            <w:left w:val="none" w:sz="0" w:space="0" w:color="auto"/>
            <w:bottom w:val="none" w:sz="0" w:space="0" w:color="auto"/>
            <w:right w:val="none" w:sz="0" w:space="0" w:color="auto"/>
          </w:divBdr>
        </w:div>
        <w:div w:id="1961689467">
          <w:marLeft w:val="274"/>
          <w:marRight w:val="0"/>
          <w:marTop w:val="150"/>
          <w:marBottom w:val="0"/>
          <w:divBdr>
            <w:top w:val="none" w:sz="0" w:space="0" w:color="auto"/>
            <w:left w:val="none" w:sz="0" w:space="0" w:color="auto"/>
            <w:bottom w:val="none" w:sz="0" w:space="0" w:color="auto"/>
            <w:right w:val="none" w:sz="0" w:space="0" w:color="auto"/>
          </w:divBdr>
        </w:div>
        <w:div w:id="1605846610">
          <w:marLeft w:val="274"/>
          <w:marRight w:val="0"/>
          <w:marTop w:val="150"/>
          <w:marBottom w:val="0"/>
          <w:divBdr>
            <w:top w:val="none" w:sz="0" w:space="0" w:color="auto"/>
            <w:left w:val="none" w:sz="0" w:space="0" w:color="auto"/>
            <w:bottom w:val="none" w:sz="0" w:space="0" w:color="auto"/>
            <w:right w:val="none" w:sz="0" w:space="0" w:color="auto"/>
          </w:divBdr>
        </w:div>
        <w:div w:id="1760827827">
          <w:marLeft w:val="274"/>
          <w:marRight w:val="0"/>
          <w:marTop w:val="150"/>
          <w:marBottom w:val="0"/>
          <w:divBdr>
            <w:top w:val="none" w:sz="0" w:space="0" w:color="auto"/>
            <w:left w:val="none" w:sz="0" w:space="0" w:color="auto"/>
            <w:bottom w:val="none" w:sz="0" w:space="0" w:color="auto"/>
            <w:right w:val="none" w:sz="0" w:space="0" w:color="auto"/>
          </w:divBdr>
        </w:div>
        <w:div w:id="1867451292">
          <w:marLeft w:val="274"/>
          <w:marRight w:val="0"/>
          <w:marTop w:val="150"/>
          <w:marBottom w:val="0"/>
          <w:divBdr>
            <w:top w:val="none" w:sz="0" w:space="0" w:color="auto"/>
            <w:left w:val="none" w:sz="0" w:space="0" w:color="auto"/>
            <w:bottom w:val="none" w:sz="0" w:space="0" w:color="auto"/>
            <w:right w:val="none" w:sz="0" w:space="0" w:color="auto"/>
          </w:divBdr>
        </w:div>
        <w:div w:id="1252664074">
          <w:marLeft w:val="274"/>
          <w:marRight w:val="0"/>
          <w:marTop w:val="150"/>
          <w:marBottom w:val="0"/>
          <w:divBdr>
            <w:top w:val="none" w:sz="0" w:space="0" w:color="auto"/>
            <w:left w:val="none" w:sz="0" w:space="0" w:color="auto"/>
            <w:bottom w:val="none" w:sz="0" w:space="0" w:color="auto"/>
            <w:right w:val="none" w:sz="0" w:space="0" w:color="auto"/>
          </w:divBdr>
        </w:div>
      </w:divsChild>
    </w:div>
    <w:div w:id="1791434531">
      <w:bodyDiv w:val="1"/>
      <w:marLeft w:val="0"/>
      <w:marRight w:val="0"/>
      <w:marTop w:val="0"/>
      <w:marBottom w:val="0"/>
      <w:divBdr>
        <w:top w:val="none" w:sz="0" w:space="0" w:color="auto"/>
        <w:left w:val="none" w:sz="0" w:space="0" w:color="auto"/>
        <w:bottom w:val="none" w:sz="0" w:space="0" w:color="auto"/>
        <w:right w:val="none" w:sz="0" w:space="0" w:color="auto"/>
      </w:divBdr>
    </w:div>
    <w:div w:id="1897231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8675-F822-4D95-B4EB-BE697E7C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20A91A1255</dc:creator>
  <cp:keywords/>
  <dc:description/>
  <cp:lastModifiedBy>20A91A1255</cp:lastModifiedBy>
  <cp:revision>1</cp:revision>
  <dcterms:created xsi:type="dcterms:W3CDTF">2022-01-30T12:36:00Z</dcterms:created>
  <dcterms:modified xsi:type="dcterms:W3CDTF">2022-01-30T18:18:00Z</dcterms:modified>
</cp:coreProperties>
</file>